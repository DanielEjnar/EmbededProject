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3C5492" w:rsidRDefault="007E5379" w:rsidP="007E5379">
      <w:pPr>
        <w:spacing w:before="0"/>
        <w:jc w:val="center"/>
        <w:rPr>
          <w:rFonts w:ascii="TT15Et00" w:eastAsiaTheme="minorHAnsi" w:hAnsi="TT15Et00" w:cs="TT15Et00"/>
          <w:bCs w:val="0"/>
          <w:color w:val="1F497D"/>
          <w:spacing w:val="0"/>
          <w:sz w:val="72"/>
          <w:szCs w:val="72"/>
          <w:lang w:val="en-US" w:eastAsia="en-US"/>
        </w:rPr>
      </w:pPr>
      <w:r w:rsidRPr="003C5492">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3C5492" w:rsidRDefault="00764C36" w:rsidP="007E5379">
      <w:pPr>
        <w:spacing w:before="0"/>
        <w:jc w:val="center"/>
        <w:rPr>
          <w:rFonts w:ascii="TT15Et00" w:eastAsiaTheme="minorHAnsi" w:hAnsi="TT15Et00" w:cs="TT15Et00"/>
          <w:bCs w:val="0"/>
          <w:color w:val="1F497D"/>
          <w:spacing w:val="0"/>
          <w:sz w:val="72"/>
          <w:szCs w:val="72"/>
          <w:lang w:val="en-US" w:eastAsia="en-US"/>
        </w:rPr>
      </w:pPr>
      <w:r w:rsidRPr="003C5492">
        <w:rPr>
          <w:rFonts w:ascii="TT15Et00" w:eastAsiaTheme="minorHAnsi" w:hAnsi="TT15Et00" w:cs="TT15Et00"/>
          <w:bCs w:val="0"/>
          <w:color w:val="1F497D"/>
          <w:spacing w:val="0"/>
          <w:sz w:val="72"/>
          <w:szCs w:val="72"/>
          <w:lang w:val="en-US" w:eastAsia="en-US"/>
        </w:rPr>
        <w:t>Embedded Real-Time</w:t>
      </w:r>
    </w:p>
    <w:p w14:paraId="3CE9D553" w14:textId="77777777" w:rsidR="007E5379" w:rsidRPr="003C5492" w:rsidRDefault="007E5379" w:rsidP="007E5379">
      <w:pPr>
        <w:spacing w:before="0"/>
        <w:jc w:val="center"/>
        <w:rPr>
          <w:rFonts w:ascii="TT15Et00" w:eastAsiaTheme="minorHAnsi" w:hAnsi="TT15Et00" w:cs="TT15Et00"/>
          <w:bCs w:val="0"/>
          <w:color w:val="1F497D"/>
          <w:spacing w:val="0"/>
          <w:sz w:val="72"/>
          <w:szCs w:val="72"/>
          <w:lang w:val="en-US" w:eastAsia="en-US"/>
        </w:rPr>
      </w:pPr>
      <w:r w:rsidRPr="003C5492">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390C265E" w:rsidR="007E5379" w:rsidRPr="003C5492" w:rsidRDefault="003C5492" w:rsidP="007E5379">
      <w:pPr>
        <w:jc w:val="center"/>
        <w:rPr>
          <w:rFonts w:ascii="TT15Et00" w:eastAsiaTheme="minorHAnsi" w:hAnsi="TT15Et00" w:cs="TT15Et00"/>
          <w:bCs w:val="0"/>
          <w:color w:val="4F82BE"/>
          <w:spacing w:val="0"/>
          <w:sz w:val="40"/>
          <w:szCs w:val="40"/>
          <w:lang w:val="en-US" w:eastAsia="en-US"/>
        </w:rPr>
      </w:pPr>
      <w:r>
        <w:rPr>
          <w:rFonts w:ascii="TT15Et00" w:eastAsiaTheme="minorHAnsi" w:hAnsi="TT15Et00" w:cs="TT15Et00"/>
          <w:bCs w:val="0"/>
          <w:color w:val="4F82BE"/>
          <w:spacing w:val="0"/>
          <w:sz w:val="40"/>
          <w:szCs w:val="40"/>
          <w:lang w:val="en-US" w:eastAsia="en-US"/>
        </w:rPr>
        <w:t>Journal on assignment 3</w:t>
      </w:r>
    </w:p>
    <w:p w14:paraId="3E2913EA" w14:textId="77777777" w:rsidR="007E5379" w:rsidRPr="003C5492" w:rsidRDefault="007E5379" w:rsidP="007E5379">
      <w:pPr>
        <w:jc w:val="center"/>
        <w:rPr>
          <w:rFonts w:ascii="TT15Et00" w:eastAsiaTheme="minorHAnsi" w:hAnsi="TT15Et00" w:cs="TT15Et00"/>
          <w:bCs w:val="0"/>
          <w:color w:val="4F82BE"/>
          <w:spacing w:val="0"/>
          <w:sz w:val="40"/>
          <w:szCs w:val="40"/>
          <w:lang w:val="en-US" w:eastAsia="en-US"/>
        </w:rPr>
      </w:pPr>
    </w:p>
    <w:p w14:paraId="48EDCE2D" w14:textId="06270558" w:rsidR="007E5379" w:rsidRPr="003C5492" w:rsidRDefault="007E5379" w:rsidP="007E5379">
      <w:pPr>
        <w:jc w:val="center"/>
        <w:rPr>
          <w:rFonts w:ascii="TT15Et00" w:eastAsiaTheme="minorHAnsi" w:hAnsi="TT15Et00" w:cs="TT15Et00"/>
          <w:bCs w:val="0"/>
          <w:color w:val="4F82BE"/>
          <w:spacing w:val="0"/>
          <w:sz w:val="40"/>
          <w:szCs w:val="40"/>
          <w:lang w:val="en-US" w:eastAsia="en-US"/>
        </w:rPr>
      </w:pPr>
      <w:r w:rsidRPr="003C5492">
        <w:rPr>
          <w:rFonts w:ascii="TT15Et00" w:eastAsiaTheme="minorHAnsi" w:hAnsi="TT15Et00" w:cs="TT15Et00"/>
          <w:bCs w:val="0"/>
          <w:color w:val="4F82BE"/>
          <w:spacing w:val="0"/>
          <w:sz w:val="40"/>
          <w:szCs w:val="40"/>
          <w:lang w:val="en-US" w:eastAsia="en-US"/>
        </w:rPr>
        <w:t xml:space="preserve">Group </w:t>
      </w:r>
      <w:r w:rsidR="003C5492" w:rsidRPr="003C5492">
        <w:rPr>
          <w:rFonts w:ascii="TT15Et00" w:eastAsiaTheme="minorHAnsi" w:hAnsi="TT15Et00" w:cs="TT15Et00"/>
          <w:bCs w:val="0"/>
          <w:color w:val="4F82BE"/>
          <w:spacing w:val="0"/>
          <w:sz w:val="40"/>
          <w:szCs w:val="40"/>
          <w:lang w:val="en-US" w:eastAsia="en-US"/>
        </w:rPr>
        <w:t>5</w:t>
      </w:r>
    </w:p>
    <w:p w14:paraId="660B69D7" w14:textId="77777777" w:rsidR="007E5379" w:rsidRPr="003C5492"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3C5492"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3C5492" w:rsidRDefault="007E5379" w:rsidP="007E5379">
      <w:pPr>
        <w:rPr>
          <w:rFonts w:ascii="TT15Et00" w:eastAsiaTheme="minorHAnsi" w:hAnsi="TT15Et00" w:cs="TT15Et00"/>
          <w:bCs w:val="0"/>
          <w:color w:val="4F82BE"/>
          <w:spacing w:val="0"/>
          <w:sz w:val="40"/>
          <w:szCs w:val="40"/>
          <w:lang w:val="en-US" w:eastAsia="en-US"/>
        </w:rPr>
      </w:pPr>
    </w:p>
    <w:p w14:paraId="14C1B6C8" w14:textId="77777777" w:rsidR="007E5379" w:rsidRPr="003C5492"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3C5492" w:rsidRDefault="007E5379" w:rsidP="007E5379">
      <w:pPr>
        <w:rPr>
          <w:rFonts w:ascii="TT15Et00" w:eastAsiaTheme="minorHAnsi" w:hAnsi="TT15Et00" w:cs="TT15Et00"/>
          <w:bCs w:val="0"/>
          <w:color w:val="4F82BE"/>
          <w:spacing w:val="0"/>
          <w:sz w:val="40"/>
          <w:szCs w:val="40"/>
          <w:lang w:val="en-US" w:eastAsia="en-US"/>
        </w:rPr>
      </w:pPr>
    </w:p>
    <w:p w14:paraId="68510EDE" w14:textId="077E8EC6" w:rsidR="007E5379" w:rsidRPr="003C5492" w:rsidRDefault="007E5379" w:rsidP="007E5379">
      <w:pPr>
        <w:spacing w:before="0"/>
        <w:rPr>
          <w:rFonts w:ascii="TT15Dt00" w:eastAsiaTheme="minorHAnsi" w:hAnsi="TT15Dt00" w:cs="TT15Dt00"/>
          <w:bCs w:val="0"/>
          <w:spacing w:val="0"/>
          <w:sz w:val="22"/>
          <w:szCs w:val="22"/>
          <w:lang w:val="en-US" w:eastAsia="en-US"/>
        </w:rPr>
      </w:pPr>
      <w:r w:rsidRPr="003C5492">
        <w:rPr>
          <w:rFonts w:ascii="TT15Dt00" w:eastAsiaTheme="minorHAnsi" w:hAnsi="TT15Dt00" w:cs="TT15Dt00"/>
          <w:bCs w:val="0"/>
          <w:spacing w:val="0"/>
          <w:sz w:val="22"/>
          <w:szCs w:val="22"/>
          <w:lang w:val="en-US" w:eastAsia="en-US"/>
        </w:rPr>
        <w:t>Authors:</w:t>
      </w:r>
      <w:r w:rsidR="004C0EA8">
        <w:rPr>
          <w:rFonts w:ascii="TT15Dt00" w:eastAsiaTheme="minorHAnsi" w:hAnsi="TT15Dt00" w:cs="TT15Dt00"/>
          <w:bCs w:val="0"/>
          <w:spacing w:val="0"/>
          <w:sz w:val="22"/>
          <w:szCs w:val="22"/>
          <w:lang w:val="en-US" w:eastAsia="en-US"/>
        </w:rPr>
        <w:t xml:space="preserve"> Christian Marius </w:t>
      </w:r>
      <w:proofErr w:type="spellStart"/>
      <w:r w:rsidR="004C0EA8">
        <w:rPr>
          <w:rFonts w:ascii="TT15Dt00" w:eastAsiaTheme="minorHAnsi" w:hAnsi="TT15Dt00" w:cs="TT15Dt00"/>
          <w:bCs w:val="0"/>
          <w:spacing w:val="0"/>
          <w:sz w:val="22"/>
          <w:szCs w:val="22"/>
          <w:lang w:val="en-US" w:eastAsia="en-US"/>
        </w:rPr>
        <w:t>Lillelund</w:t>
      </w:r>
      <w:proofErr w:type="spellEnd"/>
      <w:r w:rsidR="004C0EA8">
        <w:rPr>
          <w:rFonts w:ascii="TT15Dt00" w:eastAsiaTheme="minorHAnsi" w:hAnsi="TT15Dt00" w:cs="TT15Dt00"/>
          <w:bCs w:val="0"/>
          <w:spacing w:val="0"/>
          <w:sz w:val="22"/>
          <w:szCs w:val="22"/>
          <w:lang w:val="en-US" w:eastAsia="en-US"/>
        </w:rPr>
        <w:t xml:space="preserve"> and Daniel </w:t>
      </w:r>
      <w:proofErr w:type="spellStart"/>
      <w:r w:rsidR="004C0EA8">
        <w:rPr>
          <w:rFonts w:ascii="TT15Dt00" w:eastAsiaTheme="minorHAnsi" w:hAnsi="TT15Dt00" w:cs="TT15Dt00"/>
          <w:bCs w:val="0"/>
          <w:spacing w:val="0"/>
          <w:sz w:val="22"/>
          <w:szCs w:val="22"/>
          <w:lang w:val="en-US" w:eastAsia="en-US"/>
        </w:rPr>
        <w:t>Ejnar</w:t>
      </w:r>
      <w:proofErr w:type="spellEnd"/>
      <w:r w:rsidR="004C0EA8">
        <w:rPr>
          <w:rFonts w:ascii="TT15Dt00" w:eastAsiaTheme="minorHAnsi" w:hAnsi="TT15Dt00" w:cs="TT15Dt00"/>
          <w:bCs w:val="0"/>
          <w:spacing w:val="0"/>
          <w:sz w:val="22"/>
          <w:szCs w:val="22"/>
          <w:lang w:val="en-US" w:eastAsia="en-US"/>
        </w:rPr>
        <w:t xml:space="preserve"> Larsen</w:t>
      </w:r>
    </w:p>
    <w:p w14:paraId="08B441FA" w14:textId="77777777" w:rsidR="007E5379" w:rsidRPr="003C5492" w:rsidRDefault="007E5379" w:rsidP="007E5379">
      <w:pPr>
        <w:spacing w:before="0"/>
        <w:rPr>
          <w:rFonts w:ascii="TT15Dt00" w:eastAsiaTheme="minorHAnsi" w:hAnsi="TT15Dt00" w:cs="TT15Dt00"/>
          <w:bCs w:val="0"/>
          <w:spacing w:val="0"/>
          <w:sz w:val="22"/>
          <w:szCs w:val="22"/>
          <w:lang w:val="en-US" w:eastAsia="en-US"/>
        </w:rPr>
      </w:pPr>
    </w:p>
    <w:p w14:paraId="0653D9CF" w14:textId="77777777" w:rsidR="007E5379" w:rsidRPr="003C5492" w:rsidRDefault="007E5379" w:rsidP="007E5379">
      <w:pPr>
        <w:spacing w:before="0"/>
        <w:rPr>
          <w:rFonts w:ascii="TT15Dt00" w:eastAsiaTheme="minorHAnsi" w:hAnsi="TT15Dt00" w:cs="TT15Dt00"/>
          <w:bCs w:val="0"/>
          <w:spacing w:val="0"/>
          <w:sz w:val="22"/>
          <w:szCs w:val="22"/>
          <w:lang w:val="en-US" w:eastAsia="en-US"/>
        </w:rPr>
      </w:pPr>
    </w:p>
    <w:p w14:paraId="59D78056" w14:textId="77777777" w:rsidR="007E5379" w:rsidRPr="003C5492" w:rsidRDefault="007E5379" w:rsidP="007E5379">
      <w:pPr>
        <w:spacing w:before="0"/>
        <w:rPr>
          <w:rFonts w:ascii="TT15Dt00" w:eastAsiaTheme="minorHAnsi" w:hAnsi="TT15Dt00" w:cs="TT15Dt00"/>
          <w:bCs w:val="0"/>
          <w:spacing w:val="0"/>
          <w:sz w:val="22"/>
          <w:szCs w:val="22"/>
          <w:lang w:val="en-US" w:eastAsia="en-US"/>
        </w:rPr>
      </w:pPr>
    </w:p>
    <w:p w14:paraId="3B634E8A" w14:textId="77777777" w:rsidR="007E5379" w:rsidRPr="003C5492" w:rsidRDefault="007E5379" w:rsidP="007E5379">
      <w:pPr>
        <w:spacing w:before="0"/>
        <w:rPr>
          <w:rFonts w:ascii="TT15Dt00" w:eastAsiaTheme="minorHAnsi" w:hAnsi="TT15Dt00" w:cs="TT15Dt00"/>
          <w:bCs w:val="0"/>
          <w:spacing w:val="0"/>
          <w:sz w:val="22"/>
          <w:szCs w:val="22"/>
          <w:lang w:val="en-US" w:eastAsia="en-US"/>
        </w:rPr>
      </w:pPr>
    </w:p>
    <w:p w14:paraId="6BC8E22A" w14:textId="77777777" w:rsidR="007E5379" w:rsidRPr="003C5492" w:rsidRDefault="007E5379" w:rsidP="007E5379">
      <w:pPr>
        <w:spacing w:before="0"/>
        <w:rPr>
          <w:rFonts w:ascii="TT15Dt00" w:eastAsiaTheme="minorHAnsi" w:hAnsi="TT15Dt00" w:cs="TT15Dt00"/>
          <w:bCs w:val="0"/>
          <w:spacing w:val="0"/>
          <w:sz w:val="22"/>
          <w:szCs w:val="22"/>
          <w:lang w:val="en-US" w:eastAsia="en-US"/>
        </w:rPr>
      </w:pPr>
    </w:p>
    <w:p w14:paraId="149963E4" w14:textId="77777777" w:rsidR="007E5379" w:rsidRPr="003C5492" w:rsidRDefault="007E5379" w:rsidP="007E5379">
      <w:pPr>
        <w:spacing w:before="0"/>
        <w:rPr>
          <w:rFonts w:ascii="TT15Dt00" w:eastAsiaTheme="minorHAnsi" w:hAnsi="TT15Dt00" w:cs="TT15Dt00"/>
          <w:bCs w:val="0"/>
          <w:spacing w:val="0"/>
          <w:sz w:val="22"/>
          <w:szCs w:val="22"/>
          <w:lang w:val="en-US" w:eastAsia="en-US"/>
        </w:rPr>
      </w:pPr>
    </w:p>
    <w:p w14:paraId="5B99D441" w14:textId="77777777" w:rsidR="007E5379" w:rsidRPr="003C5492" w:rsidRDefault="007E5379" w:rsidP="007E5379">
      <w:pPr>
        <w:spacing w:before="0"/>
        <w:rPr>
          <w:rFonts w:ascii="TT15Dt00" w:eastAsiaTheme="minorHAnsi" w:hAnsi="TT15Dt00" w:cs="TT15Dt00"/>
          <w:bCs w:val="0"/>
          <w:spacing w:val="0"/>
          <w:sz w:val="22"/>
          <w:szCs w:val="22"/>
          <w:lang w:val="en-US" w:eastAsia="en-US"/>
        </w:rPr>
      </w:pPr>
    </w:p>
    <w:p w14:paraId="7B56F35D" w14:textId="5197B1A2" w:rsidR="00B6312D" w:rsidRPr="00D55C72" w:rsidRDefault="007E5379" w:rsidP="00D55C72">
      <w:pPr>
        <w:spacing w:before="0"/>
        <w:rPr>
          <w:rFonts w:ascii="TT15Dt00" w:eastAsiaTheme="minorHAnsi" w:hAnsi="TT15Dt00" w:cs="TT15Dt00"/>
          <w:bCs w:val="0"/>
          <w:spacing w:val="0"/>
          <w:sz w:val="22"/>
          <w:szCs w:val="22"/>
          <w:lang w:val="en-US" w:eastAsia="en-US"/>
        </w:rPr>
      </w:pPr>
      <w:r w:rsidRPr="003C5492">
        <w:rPr>
          <w:rFonts w:ascii="TT15Dt00" w:eastAsiaTheme="minorHAnsi" w:hAnsi="TT15Dt00" w:cs="TT15Dt00"/>
          <w:bCs w:val="0"/>
          <w:spacing w:val="0"/>
          <w:sz w:val="22"/>
          <w:szCs w:val="22"/>
          <w:lang w:val="en-US" w:eastAsia="en-US"/>
        </w:rPr>
        <w:t>Supervisor</w:t>
      </w:r>
      <w:proofErr w:type="gramStart"/>
      <w:r w:rsidRPr="003C5492">
        <w:rPr>
          <w:rFonts w:ascii="TT15Dt00" w:eastAsiaTheme="minorHAnsi" w:hAnsi="TT15Dt00" w:cs="TT15Dt00"/>
          <w:bCs w:val="0"/>
          <w:spacing w:val="0"/>
          <w:sz w:val="22"/>
          <w:szCs w:val="22"/>
          <w:lang w:val="en-US" w:eastAsia="en-US"/>
        </w:rPr>
        <w:t>:</w:t>
      </w:r>
      <w:bookmarkStart w:id="74" w:name="_GoBack"/>
      <w:bookmarkEnd w:id="74"/>
      <w:proofErr w:type="gramEnd"/>
      <w:r w:rsidR="00D55C72">
        <w:rPr>
          <w:rFonts w:ascii="TT15Dt00" w:eastAsiaTheme="minorHAnsi" w:hAnsi="TT15Dt00" w:cs="TT15Dt00"/>
          <w:bCs w:val="0"/>
          <w:spacing w:val="0"/>
          <w:sz w:val="22"/>
          <w:szCs w:val="22"/>
          <w:lang w:val="en-US" w:eastAsia="en-US"/>
        </w:rPr>
        <w:br/>
      </w:r>
      <w:proofErr w:type="spellStart"/>
      <w:r w:rsidR="00D55C72" w:rsidRPr="00D55C72">
        <w:rPr>
          <w:rFonts w:ascii="TT15Ct00" w:eastAsiaTheme="minorHAnsi" w:hAnsi="TT15Ct00" w:cs="TT15Ct00"/>
          <w:spacing w:val="0"/>
          <w:sz w:val="22"/>
          <w:szCs w:val="22"/>
          <w:lang w:val="en-US" w:eastAsia="en-US"/>
        </w:rPr>
        <w:t>Jalil</w:t>
      </w:r>
      <w:proofErr w:type="spellEnd"/>
      <w:r w:rsidR="00D55C72" w:rsidRPr="00D55C72">
        <w:rPr>
          <w:rFonts w:ascii="TT15Ct00" w:eastAsiaTheme="minorHAnsi" w:hAnsi="TT15Ct00" w:cs="TT15Ct00"/>
          <w:spacing w:val="0"/>
          <w:sz w:val="22"/>
          <w:szCs w:val="22"/>
          <w:lang w:val="en-US" w:eastAsia="en-US"/>
        </w:rPr>
        <w:t xml:space="preserve"> </w:t>
      </w:r>
      <w:proofErr w:type="spellStart"/>
      <w:r w:rsidR="00D55C72" w:rsidRPr="00D55C72">
        <w:rPr>
          <w:rFonts w:ascii="TT15Ct00" w:eastAsiaTheme="minorHAnsi" w:hAnsi="TT15Ct00" w:cs="TT15Ct00"/>
          <w:spacing w:val="0"/>
          <w:sz w:val="22"/>
          <w:szCs w:val="22"/>
          <w:lang w:val="en-US" w:eastAsia="en-US"/>
        </w:rPr>
        <w:t>Boudjadar</w:t>
      </w:r>
      <w:proofErr w:type="spellEnd"/>
    </w:p>
    <w:p w14:paraId="5F5BDEE7" w14:textId="77777777" w:rsidR="00FD6E5B" w:rsidRPr="00162AE2" w:rsidRDefault="00FD6E5B" w:rsidP="00FD6E5B"/>
    <w:bookmarkEnd w:id="72"/>
    <w:bookmarkEnd w:id="73"/>
    <w:p w14:paraId="489FB2C9" w14:textId="77777777" w:rsidR="003E64D0" w:rsidRDefault="003E64D0" w:rsidP="003E64D0">
      <w:pPr>
        <w:jc w:val="center"/>
        <w:rPr>
          <w:b/>
        </w:rPr>
      </w:pPr>
    </w:p>
    <w:p w14:paraId="5E9F1532" w14:textId="77777777" w:rsidR="00B6312D" w:rsidRPr="00162AE2" w:rsidRDefault="00B6312D" w:rsidP="00B6312D"/>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rPr>
      </w:sdtEndPr>
      <w:sdtContent>
        <w:p w14:paraId="65E7C3DF" w14:textId="571A502E" w:rsidR="00FD6E5B" w:rsidRPr="00162AE2" w:rsidRDefault="00FD6E5B">
          <w:pPr>
            <w:pStyle w:val="TOCHeading"/>
            <w:rPr>
              <w:lang w:val="en-GB"/>
            </w:rPr>
          </w:pPr>
          <w:r w:rsidRPr="00162AE2">
            <w:rPr>
              <w:lang w:val="en-GB"/>
            </w:rPr>
            <w:t>Contents</w:t>
          </w:r>
        </w:p>
        <w:p w14:paraId="514F4C96" w14:textId="77777777" w:rsidR="00FA33D9" w:rsidRDefault="00FD6E5B">
          <w:pPr>
            <w:pStyle w:val="TOC1"/>
            <w:tabs>
              <w:tab w:val="left" w:pos="480"/>
              <w:tab w:val="right" w:leader="dot" w:pos="9628"/>
            </w:tabs>
            <w:rPr>
              <w:rFonts w:eastAsiaTheme="minorEastAsia" w:cstheme="minorBidi"/>
              <w:b w:val="0"/>
              <w:bCs w:val="0"/>
              <w:noProof/>
              <w:spacing w:val="0"/>
              <w:sz w:val="22"/>
              <w:szCs w:val="22"/>
              <w:lang w:val="en-US" w:eastAsia="en-US"/>
            </w:rPr>
          </w:pPr>
          <w:r w:rsidRPr="00162AE2">
            <w:fldChar w:fldCharType="begin"/>
          </w:r>
          <w:r w:rsidRPr="00162AE2">
            <w:instrText xml:space="preserve"> TOC \o "1-3" \h \z \u </w:instrText>
          </w:r>
          <w:r w:rsidRPr="00162AE2">
            <w:fldChar w:fldCharType="separate"/>
          </w:r>
          <w:hyperlink w:anchor="_Toc529567116" w:history="1">
            <w:r w:rsidR="00FA33D9" w:rsidRPr="00C2225C">
              <w:rPr>
                <w:rStyle w:val="Hyperlink"/>
                <w:noProof/>
              </w:rPr>
              <w:t>1</w:t>
            </w:r>
            <w:r w:rsidR="00FA33D9">
              <w:rPr>
                <w:rFonts w:eastAsiaTheme="minorEastAsia" w:cstheme="minorBidi"/>
                <w:b w:val="0"/>
                <w:bCs w:val="0"/>
                <w:noProof/>
                <w:spacing w:val="0"/>
                <w:sz w:val="22"/>
                <w:szCs w:val="22"/>
                <w:lang w:val="en-US" w:eastAsia="en-US"/>
              </w:rPr>
              <w:tab/>
            </w:r>
            <w:r w:rsidR="00FA33D9" w:rsidRPr="00C2225C">
              <w:rPr>
                <w:rStyle w:val="Hyperlink"/>
                <w:noProof/>
              </w:rPr>
              <w:t>Introduction</w:t>
            </w:r>
            <w:r w:rsidR="00FA33D9">
              <w:rPr>
                <w:noProof/>
                <w:webHidden/>
              </w:rPr>
              <w:tab/>
            </w:r>
            <w:r w:rsidR="00FA33D9">
              <w:rPr>
                <w:noProof/>
                <w:webHidden/>
              </w:rPr>
              <w:fldChar w:fldCharType="begin"/>
            </w:r>
            <w:r w:rsidR="00FA33D9">
              <w:rPr>
                <w:noProof/>
                <w:webHidden/>
              </w:rPr>
              <w:instrText xml:space="preserve"> PAGEREF _Toc529567116 \h </w:instrText>
            </w:r>
            <w:r w:rsidR="00FA33D9">
              <w:rPr>
                <w:noProof/>
                <w:webHidden/>
              </w:rPr>
            </w:r>
            <w:r w:rsidR="00FA33D9">
              <w:rPr>
                <w:noProof/>
                <w:webHidden/>
              </w:rPr>
              <w:fldChar w:fldCharType="separate"/>
            </w:r>
            <w:r w:rsidR="00FA33D9">
              <w:rPr>
                <w:noProof/>
                <w:webHidden/>
              </w:rPr>
              <w:t>2</w:t>
            </w:r>
            <w:r w:rsidR="00FA33D9">
              <w:rPr>
                <w:noProof/>
                <w:webHidden/>
              </w:rPr>
              <w:fldChar w:fldCharType="end"/>
            </w:r>
          </w:hyperlink>
        </w:p>
        <w:p w14:paraId="6A39F4F9" w14:textId="77777777" w:rsidR="00FA33D9" w:rsidRDefault="00FA33D9">
          <w:pPr>
            <w:pStyle w:val="TOC2"/>
            <w:tabs>
              <w:tab w:val="left" w:pos="960"/>
              <w:tab w:val="right" w:leader="dot" w:pos="9628"/>
            </w:tabs>
            <w:rPr>
              <w:rFonts w:eastAsiaTheme="minorEastAsia" w:cstheme="minorBidi"/>
              <w:b w:val="0"/>
              <w:bCs w:val="0"/>
              <w:noProof/>
              <w:spacing w:val="0"/>
              <w:lang w:val="en-US" w:eastAsia="en-US"/>
            </w:rPr>
          </w:pPr>
          <w:hyperlink w:anchor="_Toc529567117" w:history="1">
            <w:r w:rsidRPr="00C2225C">
              <w:rPr>
                <w:rStyle w:val="Hyperlink"/>
                <w:noProof/>
                <w14:scene3d>
                  <w14:camera w14:prst="orthographicFront"/>
                  <w14:lightRig w14:rig="threePt" w14:dir="t">
                    <w14:rot w14:lat="0" w14:lon="0" w14:rev="0"/>
                  </w14:lightRig>
                </w14:scene3d>
              </w:rPr>
              <w:t>1.1</w:t>
            </w:r>
            <w:r>
              <w:rPr>
                <w:rFonts w:eastAsiaTheme="minorEastAsia" w:cstheme="minorBidi"/>
                <w:b w:val="0"/>
                <w:bCs w:val="0"/>
                <w:noProof/>
                <w:spacing w:val="0"/>
                <w:lang w:val="en-US" w:eastAsia="en-US"/>
              </w:rPr>
              <w:tab/>
            </w:r>
            <w:r w:rsidRPr="00C2225C">
              <w:rPr>
                <w:rStyle w:val="Hyperlink"/>
                <w:noProof/>
              </w:rPr>
              <w:t>Intro to requirements for the exercises</w:t>
            </w:r>
            <w:r>
              <w:rPr>
                <w:noProof/>
                <w:webHidden/>
              </w:rPr>
              <w:tab/>
            </w:r>
            <w:r>
              <w:rPr>
                <w:noProof/>
                <w:webHidden/>
              </w:rPr>
              <w:fldChar w:fldCharType="begin"/>
            </w:r>
            <w:r>
              <w:rPr>
                <w:noProof/>
                <w:webHidden/>
              </w:rPr>
              <w:instrText xml:space="preserve"> PAGEREF _Toc529567117 \h </w:instrText>
            </w:r>
            <w:r>
              <w:rPr>
                <w:noProof/>
                <w:webHidden/>
              </w:rPr>
            </w:r>
            <w:r>
              <w:rPr>
                <w:noProof/>
                <w:webHidden/>
              </w:rPr>
              <w:fldChar w:fldCharType="separate"/>
            </w:r>
            <w:r>
              <w:rPr>
                <w:noProof/>
                <w:webHidden/>
              </w:rPr>
              <w:t>2</w:t>
            </w:r>
            <w:r>
              <w:rPr>
                <w:noProof/>
                <w:webHidden/>
              </w:rPr>
              <w:fldChar w:fldCharType="end"/>
            </w:r>
          </w:hyperlink>
        </w:p>
        <w:p w14:paraId="4C77F688" w14:textId="77777777" w:rsidR="00FA33D9" w:rsidRDefault="00FA33D9">
          <w:pPr>
            <w:pStyle w:val="TOC2"/>
            <w:tabs>
              <w:tab w:val="left" w:pos="960"/>
              <w:tab w:val="right" w:leader="dot" w:pos="9628"/>
            </w:tabs>
            <w:rPr>
              <w:rFonts w:eastAsiaTheme="minorEastAsia" w:cstheme="minorBidi"/>
              <w:b w:val="0"/>
              <w:bCs w:val="0"/>
              <w:noProof/>
              <w:spacing w:val="0"/>
              <w:lang w:val="en-US" w:eastAsia="en-US"/>
            </w:rPr>
          </w:pPr>
          <w:hyperlink w:anchor="_Toc529567118" w:history="1">
            <w:r w:rsidRPr="00C2225C">
              <w:rPr>
                <w:rStyle w:val="Hyperlink"/>
                <w:noProof/>
                <w14:scene3d>
                  <w14:camera w14:prst="orthographicFront"/>
                  <w14:lightRig w14:rig="threePt" w14:dir="t">
                    <w14:rot w14:lat="0" w14:lon="0" w14:rev="0"/>
                  </w14:lightRig>
                </w14:scene3d>
              </w:rPr>
              <w:t>1.2</w:t>
            </w:r>
            <w:r>
              <w:rPr>
                <w:rFonts w:eastAsiaTheme="minorEastAsia" w:cstheme="minorBidi"/>
                <w:b w:val="0"/>
                <w:bCs w:val="0"/>
                <w:noProof/>
                <w:spacing w:val="0"/>
                <w:lang w:val="en-US" w:eastAsia="en-US"/>
              </w:rPr>
              <w:tab/>
            </w:r>
            <w:r w:rsidRPr="00C2225C">
              <w:rPr>
                <w:rStyle w:val="Hyperlink"/>
                <w:noProof/>
              </w:rPr>
              <w:t>Patterns used in the solution</w:t>
            </w:r>
            <w:r>
              <w:rPr>
                <w:noProof/>
                <w:webHidden/>
              </w:rPr>
              <w:tab/>
            </w:r>
            <w:r>
              <w:rPr>
                <w:noProof/>
                <w:webHidden/>
              </w:rPr>
              <w:fldChar w:fldCharType="begin"/>
            </w:r>
            <w:r>
              <w:rPr>
                <w:noProof/>
                <w:webHidden/>
              </w:rPr>
              <w:instrText xml:space="preserve"> PAGEREF _Toc529567118 \h </w:instrText>
            </w:r>
            <w:r>
              <w:rPr>
                <w:noProof/>
                <w:webHidden/>
              </w:rPr>
            </w:r>
            <w:r>
              <w:rPr>
                <w:noProof/>
                <w:webHidden/>
              </w:rPr>
              <w:fldChar w:fldCharType="separate"/>
            </w:r>
            <w:r>
              <w:rPr>
                <w:noProof/>
                <w:webHidden/>
              </w:rPr>
              <w:t>2</w:t>
            </w:r>
            <w:r>
              <w:rPr>
                <w:noProof/>
                <w:webHidden/>
              </w:rPr>
              <w:fldChar w:fldCharType="end"/>
            </w:r>
          </w:hyperlink>
        </w:p>
        <w:p w14:paraId="3139A5D6" w14:textId="77777777" w:rsidR="00FA33D9" w:rsidRDefault="00FA33D9">
          <w:pPr>
            <w:pStyle w:val="TOC1"/>
            <w:tabs>
              <w:tab w:val="left" w:pos="480"/>
              <w:tab w:val="right" w:leader="dot" w:pos="9628"/>
            </w:tabs>
            <w:rPr>
              <w:rFonts w:eastAsiaTheme="minorEastAsia" w:cstheme="minorBidi"/>
              <w:b w:val="0"/>
              <w:bCs w:val="0"/>
              <w:noProof/>
              <w:spacing w:val="0"/>
              <w:sz w:val="22"/>
              <w:szCs w:val="22"/>
              <w:lang w:val="en-US" w:eastAsia="en-US"/>
            </w:rPr>
          </w:pPr>
          <w:hyperlink w:anchor="_Toc529567119" w:history="1">
            <w:r w:rsidRPr="00C2225C">
              <w:rPr>
                <w:rStyle w:val="Hyperlink"/>
                <w:noProof/>
              </w:rPr>
              <w:t>2</w:t>
            </w:r>
            <w:r>
              <w:rPr>
                <w:rFonts w:eastAsiaTheme="minorEastAsia" w:cstheme="minorBidi"/>
                <w:b w:val="0"/>
                <w:bCs w:val="0"/>
                <w:noProof/>
                <w:spacing w:val="0"/>
                <w:sz w:val="22"/>
                <w:szCs w:val="22"/>
                <w:lang w:val="en-US" w:eastAsia="en-US"/>
              </w:rPr>
              <w:tab/>
            </w:r>
            <w:r w:rsidRPr="00C2225C">
              <w:rPr>
                <w:rStyle w:val="Hyperlink"/>
                <w:noProof/>
              </w:rPr>
              <w:t>Solution</w:t>
            </w:r>
            <w:r>
              <w:rPr>
                <w:noProof/>
                <w:webHidden/>
              </w:rPr>
              <w:tab/>
            </w:r>
            <w:r>
              <w:rPr>
                <w:noProof/>
                <w:webHidden/>
              </w:rPr>
              <w:fldChar w:fldCharType="begin"/>
            </w:r>
            <w:r>
              <w:rPr>
                <w:noProof/>
                <w:webHidden/>
              </w:rPr>
              <w:instrText xml:space="preserve"> PAGEREF _Toc529567119 \h </w:instrText>
            </w:r>
            <w:r>
              <w:rPr>
                <w:noProof/>
                <w:webHidden/>
              </w:rPr>
            </w:r>
            <w:r>
              <w:rPr>
                <w:noProof/>
                <w:webHidden/>
              </w:rPr>
              <w:fldChar w:fldCharType="separate"/>
            </w:r>
            <w:r>
              <w:rPr>
                <w:noProof/>
                <w:webHidden/>
              </w:rPr>
              <w:t>2</w:t>
            </w:r>
            <w:r>
              <w:rPr>
                <w:noProof/>
                <w:webHidden/>
              </w:rPr>
              <w:fldChar w:fldCharType="end"/>
            </w:r>
          </w:hyperlink>
        </w:p>
        <w:p w14:paraId="0B9BC1D6" w14:textId="77777777" w:rsidR="00FA33D9" w:rsidRDefault="00FA33D9">
          <w:pPr>
            <w:pStyle w:val="TOC2"/>
            <w:tabs>
              <w:tab w:val="left" w:pos="960"/>
              <w:tab w:val="right" w:leader="dot" w:pos="9628"/>
            </w:tabs>
            <w:rPr>
              <w:rFonts w:eastAsiaTheme="minorEastAsia" w:cstheme="minorBidi"/>
              <w:b w:val="0"/>
              <w:bCs w:val="0"/>
              <w:noProof/>
              <w:spacing w:val="0"/>
              <w:lang w:val="en-US" w:eastAsia="en-US"/>
            </w:rPr>
          </w:pPr>
          <w:hyperlink w:anchor="_Toc529567120" w:history="1">
            <w:r w:rsidRPr="00C2225C">
              <w:rPr>
                <w:rStyle w:val="Hyperlink"/>
                <w:noProof/>
                <w14:scene3d>
                  <w14:camera w14:prst="orthographicFront"/>
                  <w14:lightRig w14:rig="threePt" w14:dir="t">
                    <w14:rot w14:lat="0" w14:lon="0" w14:rev="0"/>
                  </w14:lightRig>
                </w14:scene3d>
              </w:rPr>
              <w:t>2.1</w:t>
            </w:r>
            <w:r>
              <w:rPr>
                <w:rFonts w:eastAsiaTheme="minorEastAsia" w:cstheme="minorBidi"/>
                <w:b w:val="0"/>
                <w:bCs w:val="0"/>
                <w:noProof/>
                <w:spacing w:val="0"/>
                <w:lang w:val="en-US" w:eastAsia="en-US"/>
              </w:rPr>
              <w:tab/>
            </w:r>
            <w:r w:rsidRPr="00C2225C">
              <w:rPr>
                <w:rStyle w:val="Hyperlink"/>
                <w:noProof/>
              </w:rPr>
              <w:t>Introduction to architecture and decisions</w:t>
            </w:r>
            <w:r>
              <w:rPr>
                <w:noProof/>
                <w:webHidden/>
              </w:rPr>
              <w:tab/>
            </w:r>
            <w:r>
              <w:rPr>
                <w:noProof/>
                <w:webHidden/>
              </w:rPr>
              <w:fldChar w:fldCharType="begin"/>
            </w:r>
            <w:r>
              <w:rPr>
                <w:noProof/>
                <w:webHidden/>
              </w:rPr>
              <w:instrText xml:space="preserve"> PAGEREF _Toc529567120 \h </w:instrText>
            </w:r>
            <w:r>
              <w:rPr>
                <w:noProof/>
                <w:webHidden/>
              </w:rPr>
            </w:r>
            <w:r>
              <w:rPr>
                <w:noProof/>
                <w:webHidden/>
              </w:rPr>
              <w:fldChar w:fldCharType="separate"/>
            </w:r>
            <w:r>
              <w:rPr>
                <w:noProof/>
                <w:webHidden/>
              </w:rPr>
              <w:t>2</w:t>
            </w:r>
            <w:r>
              <w:rPr>
                <w:noProof/>
                <w:webHidden/>
              </w:rPr>
              <w:fldChar w:fldCharType="end"/>
            </w:r>
          </w:hyperlink>
        </w:p>
        <w:p w14:paraId="7167DFF8" w14:textId="77777777" w:rsidR="00FA33D9" w:rsidRDefault="00FA33D9">
          <w:pPr>
            <w:pStyle w:val="TOC2"/>
            <w:tabs>
              <w:tab w:val="left" w:pos="960"/>
              <w:tab w:val="right" w:leader="dot" w:pos="9628"/>
            </w:tabs>
            <w:rPr>
              <w:rFonts w:eastAsiaTheme="minorEastAsia" w:cstheme="minorBidi"/>
              <w:b w:val="0"/>
              <w:bCs w:val="0"/>
              <w:noProof/>
              <w:spacing w:val="0"/>
              <w:lang w:val="en-US" w:eastAsia="en-US"/>
            </w:rPr>
          </w:pPr>
          <w:hyperlink w:anchor="_Toc529567121" w:history="1">
            <w:r w:rsidRPr="00C2225C">
              <w:rPr>
                <w:rStyle w:val="Hyperlink"/>
                <w:noProof/>
                <w14:scene3d>
                  <w14:camera w14:prst="orthographicFront"/>
                  <w14:lightRig w14:rig="threePt" w14:dir="t">
                    <w14:rot w14:lat="0" w14:lon="0" w14:rev="0"/>
                  </w14:lightRig>
                </w14:scene3d>
              </w:rPr>
              <w:t>2.2</w:t>
            </w:r>
            <w:r>
              <w:rPr>
                <w:rFonts w:eastAsiaTheme="minorEastAsia" w:cstheme="minorBidi"/>
                <w:b w:val="0"/>
                <w:bCs w:val="0"/>
                <w:noProof/>
                <w:spacing w:val="0"/>
                <w:lang w:val="en-US" w:eastAsia="en-US"/>
              </w:rPr>
              <w:tab/>
            </w:r>
            <w:r w:rsidRPr="00C2225C">
              <w:rPr>
                <w:rStyle w:val="Hyperlink"/>
                <w:noProof/>
              </w:rPr>
              <w:t>Use Case View</w:t>
            </w:r>
            <w:r>
              <w:rPr>
                <w:noProof/>
                <w:webHidden/>
              </w:rPr>
              <w:tab/>
            </w:r>
            <w:r>
              <w:rPr>
                <w:noProof/>
                <w:webHidden/>
              </w:rPr>
              <w:fldChar w:fldCharType="begin"/>
            </w:r>
            <w:r>
              <w:rPr>
                <w:noProof/>
                <w:webHidden/>
              </w:rPr>
              <w:instrText xml:space="preserve"> PAGEREF _Toc529567121 \h </w:instrText>
            </w:r>
            <w:r>
              <w:rPr>
                <w:noProof/>
                <w:webHidden/>
              </w:rPr>
            </w:r>
            <w:r>
              <w:rPr>
                <w:noProof/>
                <w:webHidden/>
              </w:rPr>
              <w:fldChar w:fldCharType="separate"/>
            </w:r>
            <w:r>
              <w:rPr>
                <w:noProof/>
                <w:webHidden/>
              </w:rPr>
              <w:t>3</w:t>
            </w:r>
            <w:r>
              <w:rPr>
                <w:noProof/>
                <w:webHidden/>
              </w:rPr>
              <w:fldChar w:fldCharType="end"/>
            </w:r>
          </w:hyperlink>
        </w:p>
        <w:p w14:paraId="390813E5" w14:textId="77777777" w:rsidR="00FA33D9" w:rsidRDefault="00FA33D9">
          <w:pPr>
            <w:pStyle w:val="TOC2"/>
            <w:tabs>
              <w:tab w:val="left" w:pos="960"/>
              <w:tab w:val="right" w:leader="dot" w:pos="9628"/>
            </w:tabs>
            <w:rPr>
              <w:rFonts w:eastAsiaTheme="minorEastAsia" w:cstheme="minorBidi"/>
              <w:b w:val="0"/>
              <w:bCs w:val="0"/>
              <w:noProof/>
              <w:spacing w:val="0"/>
              <w:lang w:val="en-US" w:eastAsia="en-US"/>
            </w:rPr>
          </w:pPr>
          <w:hyperlink w:anchor="_Toc529567122" w:history="1">
            <w:r w:rsidRPr="00C2225C">
              <w:rPr>
                <w:rStyle w:val="Hyperlink"/>
                <w:noProof/>
                <w14:scene3d>
                  <w14:camera w14:prst="orthographicFront"/>
                  <w14:lightRig w14:rig="threePt" w14:dir="t">
                    <w14:rot w14:lat="0" w14:lon="0" w14:rev="0"/>
                  </w14:lightRig>
                </w14:scene3d>
              </w:rPr>
              <w:t>2.3</w:t>
            </w:r>
            <w:r>
              <w:rPr>
                <w:rFonts w:eastAsiaTheme="minorEastAsia" w:cstheme="minorBidi"/>
                <w:b w:val="0"/>
                <w:bCs w:val="0"/>
                <w:noProof/>
                <w:spacing w:val="0"/>
                <w:lang w:val="en-US" w:eastAsia="en-US"/>
              </w:rPr>
              <w:tab/>
            </w:r>
            <w:r w:rsidRPr="00C2225C">
              <w:rPr>
                <w:rStyle w:val="Hyperlink"/>
                <w:noProof/>
              </w:rPr>
              <w:t>Logical View</w:t>
            </w:r>
            <w:r>
              <w:rPr>
                <w:noProof/>
                <w:webHidden/>
              </w:rPr>
              <w:tab/>
            </w:r>
            <w:r>
              <w:rPr>
                <w:noProof/>
                <w:webHidden/>
              </w:rPr>
              <w:fldChar w:fldCharType="begin"/>
            </w:r>
            <w:r>
              <w:rPr>
                <w:noProof/>
                <w:webHidden/>
              </w:rPr>
              <w:instrText xml:space="preserve"> PAGEREF _Toc529567122 \h </w:instrText>
            </w:r>
            <w:r>
              <w:rPr>
                <w:noProof/>
                <w:webHidden/>
              </w:rPr>
            </w:r>
            <w:r>
              <w:rPr>
                <w:noProof/>
                <w:webHidden/>
              </w:rPr>
              <w:fldChar w:fldCharType="separate"/>
            </w:r>
            <w:r>
              <w:rPr>
                <w:noProof/>
                <w:webHidden/>
              </w:rPr>
              <w:t>3</w:t>
            </w:r>
            <w:r>
              <w:rPr>
                <w:noProof/>
                <w:webHidden/>
              </w:rPr>
              <w:fldChar w:fldCharType="end"/>
            </w:r>
          </w:hyperlink>
        </w:p>
        <w:p w14:paraId="05F01A20" w14:textId="77777777" w:rsidR="00FA33D9" w:rsidRDefault="00FA33D9">
          <w:pPr>
            <w:pStyle w:val="TOC3"/>
            <w:tabs>
              <w:tab w:val="left" w:pos="1200"/>
              <w:tab w:val="right" w:leader="dot" w:pos="9628"/>
            </w:tabs>
            <w:rPr>
              <w:rFonts w:eastAsiaTheme="minorEastAsia" w:cstheme="minorBidi"/>
              <w:bCs w:val="0"/>
              <w:noProof/>
              <w:spacing w:val="0"/>
              <w:lang w:val="en-US" w:eastAsia="en-US"/>
            </w:rPr>
          </w:pPr>
          <w:hyperlink w:anchor="_Toc529567123" w:history="1">
            <w:r w:rsidRPr="00C2225C">
              <w:rPr>
                <w:rStyle w:val="Hyperlink"/>
                <w:noProof/>
              </w:rPr>
              <w:t>2.3.1</w:t>
            </w:r>
            <w:r>
              <w:rPr>
                <w:rFonts w:eastAsiaTheme="minorEastAsia" w:cstheme="minorBidi"/>
                <w:bCs w:val="0"/>
                <w:noProof/>
                <w:spacing w:val="0"/>
                <w:lang w:val="en-US" w:eastAsia="en-US"/>
              </w:rPr>
              <w:tab/>
            </w:r>
            <w:r w:rsidRPr="00C2225C">
              <w:rPr>
                <w:rStyle w:val="Hyperlink"/>
                <w:noProof/>
              </w:rPr>
              <w:t>Class diagram(s)</w:t>
            </w:r>
            <w:r>
              <w:rPr>
                <w:noProof/>
                <w:webHidden/>
              </w:rPr>
              <w:tab/>
            </w:r>
            <w:r>
              <w:rPr>
                <w:noProof/>
                <w:webHidden/>
              </w:rPr>
              <w:fldChar w:fldCharType="begin"/>
            </w:r>
            <w:r>
              <w:rPr>
                <w:noProof/>
                <w:webHidden/>
              </w:rPr>
              <w:instrText xml:space="preserve"> PAGEREF _Toc529567123 \h </w:instrText>
            </w:r>
            <w:r>
              <w:rPr>
                <w:noProof/>
                <w:webHidden/>
              </w:rPr>
            </w:r>
            <w:r>
              <w:rPr>
                <w:noProof/>
                <w:webHidden/>
              </w:rPr>
              <w:fldChar w:fldCharType="separate"/>
            </w:r>
            <w:r>
              <w:rPr>
                <w:noProof/>
                <w:webHidden/>
              </w:rPr>
              <w:t>3</w:t>
            </w:r>
            <w:r>
              <w:rPr>
                <w:noProof/>
                <w:webHidden/>
              </w:rPr>
              <w:fldChar w:fldCharType="end"/>
            </w:r>
          </w:hyperlink>
        </w:p>
        <w:p w14:paraId="6727009C" w14:textId="77777777" w:rsidR="00FA33D9" w:rsidRDefault="00FA33D9">
          <w:pPr>
            <w:pStyle w:val="TOC3"/>
            <w:tabs>
              <w:tab w:val="left" w:pos="1200"/>
              <w:tab w:val="right" w:leader="dot" w:pos="9628"/>
            </w:tabs>
            <w:rPr>
              <w:rFonts w:eastAsiaTheme="minorEastAsia" w:cstheme="minorBidi"/>
              <w:bCs w:val="0"/>
              <w:noProof/>
              <w:spacing w:val="0"/>
              <w:lang w:val="en-US" w:eastAsia="en-US"/>
            </w:rPr>
          </w:pPr>
          <w:hyperlink w:anchor="_Toc529567124" w:history="1">
            <w:r w:rsidRPr="00C2225C">
              <w:rPr>
                <w:rStyle w:val="Hyperlink"/>
                <w:noProof/>
              </w:rPr>
              <w:t>2.3.2</w:t>
            </w:r>
            <w:r>
              <w:rPr>
                <w:rFonts w:eastAsiaTheme="minorEastAsia" w:cstheme="minorBidi"/>
                <w:bCs w:val="0"/>
                <w:noProof/>
                <w:spacing w:val="0"/>
                <w:lang w:val="en-US" w:eastAsia="en-US"/>
              </w:rPr>
              <w:tab/>
            </w:r>
            <w:r w:rsidRPr="00C2225C">
              <w:rPr>
                <w:rStyle w:val="Hyperlink"/>
                <w:noProof/>
              </w:rPr>
              <w:t>Sequence diagram(s)</w:t>
            </w:r>
            <w:r>
              <w:rPr>
                <w:noProof/>
                <w:webHidden/>
              </w:rPr>
              <w:tab/>
            </w:r>
            <w:r>
              <w:rPr>
                <w:noProof/>
                <w:webHidden/>
              </w:rPr>
              <w:fldChar w:fldCharType="begin"/>
            </w:r>
            <w:r>
              <w:rPr>
                <w:noProof/>
                <w:webHidden/>
              </w:rPr>
              <w:instrText xml:space="preserve"> PAGEREF _Toc529567124 \h </w:instrText>
            </w:r>
            <w:r>
              <w:rPr>
                <w:noProof/>
                <w:webHidden/>
              </w:rPr>
            </w:r>
            <w:r>
              <w:rPr>
                <w:noProof/>
                <w:webHidden/>
              </w:rPr>
              <w:fldChar w:fldCharType="separate"/>
            </w:r>
            <w:r>
              <w:rPr>
                <w:noProof/>
                <w:webHidden/>
              </w:rPr>
              <w:t>3</w:t>
            </w:r>
            <w:r>
              <w:rPr>
                <w:noProof/>
                <w:webHidden/>
              </w:rPr>
              <w:fldChar w:fldCharType="end"/>
            </w:r>
          </w:hyperlink>
        </w:p>
        <w:p w14:paraId="5E4F4958" w14:textId="77777777" w:rsidR="00FA33D9" w:rsidRDefault="00FA33D9">
          <w:pPr>
            <w:pStyle w:val="TOC3"/>
            <w:tabs>
              <w:tab w:val="left" w:pos="1200"/>
              <w:tab w:val="right" w:leader="dot" w:pos="9628"/>
            </w:tabs>
            <w:rPr>
              <w:rFonts w:eastAsiaTheme="minorEastAsia" w:cstheme="minorBidi"/>
              <w:bCs w:val="0"/>
              <w:noProof/>
              <w:spacing w:val="0"/>
              <w:lang w:val="en-US" w:eastAsia="en-US"/>
            </w:rPr>
          </w:pPr>
          <w:hyperlink w:anchor="_Toc529567125" w:history="1">
            <w:r w:rsidRPr="00C2225C">
              <w:rPr>
                <w:rStyle w:val="Hyperlink"/>
                <w:noProof/>
              </w:rPr>
              <w:t>2.3.3</w:t>
            </w:r>
            <w:r>
              <w:rPr>
                <w:rFonts w:eastAsiaTheme="minorEastAsia" w:cstheme="minorBidi"/>
                <w:bCs w:val="0"/>
                <w:noProof/>
                <w:spacing w:val="0"/>
                <w:lang w:val="en-US" w:eastAsia="en-US"/>
              </w:rPr>
              <w:tab/>
            </w:r>
            <w:r w:rsidRPr="00C2225C">
              <w:rPr>
                <w:rStyle w:val="Hyperlink"/>
                <w:noProof/>
              </w:rPr>
              <w:t>State Diagram(s)</w:t>
            </w:r>
            <w:r>
              <w:rPr>
                <w:noProof/>
                <w:webHidden/>
              </w:rPr>
              <w:tab/>
            </w:r>
            <w:r>
              <w:rPr>
                <w:noProof/>
                <w:webHidden/>
              </w:rPr>
              <w:fldChar w:fldCharType="begin"/>
            </w:r>
            <w:r>
              <w:rPr>
                <w:noProof/>
                <w:webHidden/>
              </w:rPr>
              <w:instrText xml:space="preserve"> PAGEREF _Toc529567125 \h </w:instrText>
            </w:r>
            <w:r>
              <w:rPr>
                <w:noProof/>
                <w:webHidden/>
              </w:rPr>
            </w:r>
            <w:r>
              <w:rPr>
                <w:noProof/>
                <w:webHidden/>
              </w:rPr>
              <w:fldChar w:fldCharType="separate"/>
            </w:r>
            <w:r>
              <w:rPr>
                <w:noProof/>
                <w:webHidden/>
              </w:rPr>
              <w:t>4</w:t>
            </w:r>
            <w:r>
              <w:rPr>
                <w:noProof/>
                <w:webHidden/>
              </w:rPr>
              <w:fldChar w:fldCharType="end"/>
            </w:r>
          </w:hyperlink>
        </w:p>
        <w:p w14:paraId="22BDABA8" w14:textId="77777777" w:rsidR="00FA33D9" w:rsidRDefault="00FA33D9">
          <w:pPr>
            <w:pStyle w:val="TOC2"/>
            <w:tabs>
              <w:tab w:val="left" w:pos="960"/>
              <w:tab w:val="right" w:leader="dot" w:pos="9628"/>
            </w:tabs>
            <w:rPr>
              <w:rFonts w:eastAsiaTheme="minorEastAsia" w:cstheme="minorBidi"/>
              <w:b w:val="0"/>
              <w:bCs w:val="0"/>
              <w:noProof/>
              <w:spacing w:val="0"/>
              <w:lang w:val="en-US" w:eastAsia="en-US"/>
            </w:rPr>
          </w:pPr>
          <w:hyperlink w:anchor="_Toc529567126" w:history="1">
            <w:r w:rsidRPr="00C2225C">
              <w:rPr>
                <w:rStyle w:val="Hyperlink"/>
                <w:noProof/>
                <w14:scene3d>
                  <w14:camera w14:prst="orthographicFront"/>
                  <w14:lightRig w14:rig="threePt" w14:dir="t">
                    <w14:rot w14:lat="0" w14:lon="0" w14:rev="0"/>
                  </w14:lightRig>
                </w14:scene3d>
              </w:rPr>
              <w:t>2.4</w:t>
            </w:r>
            <w:r>
              <w:rPr>
                <w:rFonts w:eastAsiaTheme="minorEastAsia" w:cstheme="minorBidi"/>
                <w:b w:val="0"/>
                <w:bCs w:val="0"/>
                <w:noProof/>
                <w:spacing w:val="0"/>
                <w:lang w:val="en-US" w:eastAsia="en-US"/>
              </w:rPr>
              <w:tab/>
            </w:r>
            <w:r w:rsidRPr="00C2225C">
              <w:rPr>
                <w:rStyle w:val="Hyperlink"/>
                <w:noProof/>
              </w:rPr>
              <w:t>Implementation View</w:t>
            </w:r>
            <w:r>
              <w:rPr>
                <w:noProof/>
                <w:webHidden/>
              </w:rPr>
              <w:tab/>
            </w:r>
            <w:r>
              <w:rPr>
                <w:noProof/>
                <w:webHidden/>
              </w:rPr>
              <w:fldChar w:fldCharType="begin"/>
            </w:r>
            <w:r>
              <w:rPr>
                <w:noProof/>
                <w:webHidden/>
              </w:rPr>
              <w:instrText xml:space="preserve"> PAGEREF _Toc529567126 \h </w:instrText>
            </w:r>
            <w:r>
              <w:rPr>
                <w:noProof/>
                <w:webHidden/>
              </w:rPr>
            </w:r>
            <w:r>
              <w:rPr>
                <w:noProof/>
                <w:webHidden/>
              </w:rPr>
              <w:fldChar w:fldCharType="separate"/>
            </w:r>
            <w:r>
              <w:rPr>
                <w:noProof/>
                <w:webHidden/>
              </w:rPr>
              <w:t>6</w:t>
            </w:r>
            <w:r>
              <w:rPr>
                <w:noProof/>
                <w:webHidden/>
              </w:rPr>
              <w:fldChar w:fldCharType="end"/>
            </w:r>
          </w:hyperlink>
        </w:p>
        <w:p w14:paraId="616F1B14" w14:textId="77777777" w:rsidR="00FA33D9" w:rsidRDefault="00FA33D9">
          <w:pPr>
            <w:pStyle w:val="TOC3"/>
            <w:tabs>
              <w:tab w:val="left" w:pos="1200"/>
              <w:tab w:val="right" w:leader="dot" w:pos="9628"/>
            </w:tabs>
            <w:rPr>
              <w:rFonts w:eastAsiaTheme="minorEastAsia" w:cstheme="minorBidi"/>
              <w:bCs w:val="0"/>
              <w:noProof/>
              <w:spacing w:val="0"/>
              <w:lang w:val="en-US" w:eastAsia="en-US"/>
            </w:rPr>
          </w:pPr>
          <w:hyperlink w:anchor="_Toc529567127" w:history="1">
            <w:r w:rsidRPr="00C2225C">
              <w:rPr>
                <w:rStyle w:val="Hyperlink"/>
                <w:noProof/>
              </w:rPr>
              <w:t>2.4.1</w:t>
            </w:r>
            <w:r>
              <w:rPr>
                <w:rFonts w:eastAsiaTheme="minorEastAsia" w:cstheme="minorBidi"/>
                <w:bCs w:val="0"/>
                <w:noProof/>
                <w:spacing w:val="0"/>
                <w:lang w:val="en-US" w:eastAsia="en-US"/>
              </w:rPr>
              <w:tab/>
            </w:r>
            <w:r w:rsidRPr="00C2225C">
              <w:rPr>
                <w:rStyle w:val="Hyperlink"/>
                <w:noProof/>
              </w:rPr>
              <w:t>Implementation details</w:t>
            </w:r>
            <w:r>
              <w:rPr>
                <w:noProof/>
                <w:webHidden/>
              </w:rPr>
              <w:tab/>
            </w:r>
            <w:r>
              <w:rPr>
                <w:noProof/>
                <w:webHidden/>
              </w:rPr>
              <w:fldChar w:fldCharType="begin"/>
            </w:r>
            <w:r>
              <w:rPr>
                <w:noProof/>
                <w:webHidden/>
              </w:rPr>
              <w:instrText xml:space="preserve"> PAGEREF _Toc529567127 \h </w:instrText>
            </w:r>
            <w:r>
              <w:rPr>
                <w:noProof/>
                <w:webHidden/>
              </w:rPr>
            </w:r>
            <w:r>
              <w:rPr>
                <w:noProof/>
                <w:webHidden/>
              </w:rPr>
              <w:fldChar w:fldCharType="separate"/>
            </w:r>
            <w:r>
              <w:rPr>
                <w:noProof/>
                <w:webHidden/>
              </w:rPr>
              <w:t>6</w:t>
            </w:r>
            <w:r>
              <w:rPr>
                <w:noProof/>
                <w:webHidden/>
              </w:rPr>
              <w:fldChar w:fldCharType="end"/>
            </w:r>
          </w:hyperlink>
        </w:p>
        <w:p w14:paraId="7E6EC04E" w14:textId="77777777" w:rsidR="00FA33D9" w:rsidRDefault="00FA33D9">
          <w:pPr>
            <w:pStyle w:val="TOC1"/>
            <w:tabs>
              <w:tab w:val="left" w:pos="480"/>
              <w:tab w:val="right" w:leader="dot" w:pos="9628"/>
            </w:tabs>
            <w:rPr>
              <w:rFonts w:eastAsiaTheme="minorEastAsia" w:cstheme="minorBidi"/>
              <w:b w:val="0"/>
              <w:bCs w:val="0"/>
              <w:noProof/>
              <w:spacing w:val="0"/>
              <w:sz w:val="22"/>
              <w:szCs w:val="22"/>
              <w:lang w:val="en-US" w:eastAsia="en-US"/>
            </w:rPr>
          </w:pPr>
          <w:hyperlink w:anchor="_Toc529567128" w:history="1">
            <w:r w:rsidRPr="00C2225C">
              <w:rPr>
                <w:rStyle w:val="Hyperlink"/>
                <w:noProof/>
              </w:rPr>
              <w:t>3</w:t>
            </w:r>
            <w:r>
              <w:rPr>
                <w:rFonts w:eastAsiaTheme="minorEastAsia" w:cstheme="minorBidi"/>
                <w:b w:val="0"/>
                <w:bCs w:val="0"/>
                <w:noProof/>
                <w:spacing w:val="0"/>
                <w:sz w:val="22"/>
                <w:szCs w:val="22"/>
                <w:lang w:val="en-US" w:eastAsia="en-US"/>
              </w:rPr>
              <w:tab/>
            </w:r>
            <w:r w:rsidRPr="00C2225C">
              <w:rPr>
                <w:rStyle w:val="Hyperlink"/>
                <w:noProof/>
              </w:rPr>
              <w:t>Discussion of results</w:t>
            </w:r>
            <w:r>
              <w:rPr>
                <w:noProof/>
                <w:webHidden/>
              </w:rPr>
              <w:tab/>
            </w:r>
            <w:r>
              <w:rPr>
                <w:noProof/>
                <w:webHidden/>
              </w:rPr>
              <w:fldChar w:fldCharType="begin"/>
            </w:r>
            <w:r>
              <w:rPr>
                <w:noProof/>
                <w:webHidden/>
              </w:rPr>
              <w:instrText xml:space="preserve"> PAGEREF _Toc529567128 \h </w:instrText>
            </w:r>
            <w:r>
              <w:rPr>
                <w:noProof/>
                <w:webHidden/>
              </w:rPr>
            </w:r>
            <w:r>
              <w:rPr>
                <w:noProof/>
                <w:webHidden/>
              </w:rPr>
              <w:fldChar w:fldCharType="separate"/>
            </w:r>
            <w:r>
              <w:rPr>
                <w:noProof/>
                <w:webHidden/>
              </w:rPr>
              <w:t>10</w:t>
            </w:r>
            <w:r>
              <w:rPr>
                <w:noProof/>
                <w:webHidden/>
              </w:rPr>
              <w:fldChar w:fldCharType="end"/>
            </w:r>
          </w:hyperlink>
        </w:p>
        <w:p w14:paraId="79D45BB4" w14:textId="77777777" w:rsidR="00FA33D9" w:rsidRDefault="00FA33D9">
          <w:pPr>
            <w:pStyle w:val="TOC1"/>
            <w:tabs>
              <w:tab w:val="left" w:pos="480"/>
              <w:tab w:val="right" w:leader="dot" w:pos="9628"/>
            </w:tabs>
            <w:rPr>
              <w:rFonts w:eastAsiaTheme="minorEastAsia" w:cstheme="minorBidi"/>
              <w:b w:val="0"/>
              <w:bCs w:val="0"/>
              <w:noProof/>
              <w:spacing w:val="0"/>
              <w:sz w:val="22"/>
              <w:szCs w:val="22"/>
              <w:lang w:val="en-US" w:eastAsia="en-US"/>
            </w:rPr>
          </w:pPr>
          <w:hyperlink w:anchor="_Toc529567129" w:history="1">
            <w:r w:rsidRPr="00C2225C">
              <w:rPr>
                <w:rStyle w:val="Hyperlink"/>
                <w:noProof/>
              </w:rPr>
              <w:t>4</w:t>
            </w:r>
            <w:r>
              <w:rPr>
                <w:rFonts w:eastAsiaTheme="minorEastAsia" w:cstheme="minorBidi"/>
                <w:b w:val="0"/>
                <w:bCs w:val="0"/>
                <w:noProof/>
                <w:spacing w:val="0"/>
                <w:sz w:val="22"/>
                <w:szCs w:val="22"/>
                <w:lang w:val="en-US" w:eastAsia="en-US"/>
              </w:rPr>
              <w:tab/>
            </w:r>
            <w:r w:rsidRPr="00C2225C">
              <w:rPr>
                <w:rStyle w:val="Hyperlink"/>
                <w:noProof/>
              </w:rPr>
              <w:t>Conclusion</w:t>
            </w:r>
            <w:r>
              <w:rPr>
                <w:noProof/>
                <w:webHidden/>
              </w:rPr>
              <w:tab/>
            </w:r>
            <w:r>
              <w:rPr>
                <w:noProof/>
                <w:webHidden/>
              </w:rPr>
              <w:fldChar w:fldCharType="begin"/>
            </w:r>
            <w:r>
              <w:rPr>
                <w:noProof/>
                <w:webHidden/>
              </w:rPr>
              <w:instrText xml:space="preserve"> PAGEREF _Toc529567129 \h </w:instrText>
            </w:r>
            <w:r>
              <w:rPr>
                <w:noProof/>
                <w:webHidden/>
              </w:rPr>
            </w:r>
            <w:r>
              <w:rPr>
                <w:noProof/>
                <w:webHidden/>
              </w:rPr>
              <w:fldChar w:fldCharType="separate"/>
            </w:r>
            <w:r>
              <w:rPr>
                <w:noProof/>
                <w:webHidden/>
              </w:rPr>
              <w:t>11</w:t>
            </w:r>
            <w:r>
              <w:rPr>
                <w:noProof/>
                <w:webHidden/>
              </w:rPr>
              <w:fldChar w:fldCharType="end"/>
            </w:r>
          </w:hyperlink>
        </w:p>
        <w:p w14:paraId="075226CB" w14:textId="484696F7"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leGrid"/>
        <w:tblW w:w="0" w:type="auto"/>
        <w:tblLook w:val="04A0" w:firstRow="1" w:lastRow="0" w:firstColumn="1" w:lastColumn="0" w:noHBand="0" w:noVBand="1"/>
      </w:tblPr>
      <w:tblGrid>
        <w:gridCol w:w="1196"/>
        <w:gridCol w:w="1998"/>
        <w:gridCol w:w="6660"/>
      </w:tblGrid>
      <w:tr w:rsidR="004858B0" w:rsidRPr="00162AE2" w14:paraId="25934073" w14:textId="77777777" w:rsidTr="00C71604">
        <w:tc>
          <w:tcPr>
            <w:tcW w:w="1196" w:type="dxa"/>
          </w:tcPr>
          <w:p w14:paraId="454D504F" w14:textId="77777777" w:rsidR="001D3A83" w:rsidRPr="00162AE2" w:rsidRDefault="001D3A83" w:rsidP="0029089C">
            <w:r w:rsidRPr="00162AE2">
              <w:t>Revision</w:t>
            </w:r>
          </w:p>
        </w:tc>
        <w:tc>
          <w:tcPr>
            <w:tcW w:w="1998" w:type="dxa"/>
          </w:tcPr>
          <w:p w14:paraId="420EC52F" w14:textId="77777777" w:rsidR="001D3A83" w:rsidRPr="00162AE2" w:rsidRDefault="001D3A83" w:rsidP="0029089C">
            <w:r w:rsidRPr="00162AE2">
              <w:t>Date/Authors</w:t>
            </w:r>
          </w:p>
        </w:tc>
        <w:tc>
          <w:tcPr>
            <w:tcW w:w="6660" w:type="dxa"/>
          </w:tcPr>
          <w:p w14:paraId="4BAF77C9" w14:textId="77777777" w:rsidR="001D3A83" w:rsidRPr="00162AE2" w:rsidRDefault="001D3A83" w:rsidP="0029089C">
            <w:r w:rsidRPr="00162AE2">
              <w:t>Description</w:t>
            </w:r>
          </w:p>
        </w:tc>
      </w:tr>
      <w:tr w:rsidR="004858B0" w:rsidRPr="00162AE2" w14:paraId="6A6C7F4C" w14:textId="77777777" w:rsidTr="00C71604">
        <w:tc>
          <w:tcPr>
            <w:tcW w:w="1196" w:type="dxa"/>
          </w:tcPr>
          <w:p w14:paraId="1D1C3ADF" w14:textId="77777777" w:rsidR="001D3A83" w:rsidRPr="00162AE2" w:rsidRDefault="001D3A83" w:rsidP="0029089C">
            <w:r w:rsidRPr="00162AE2">
              <w:t>1.0</w:t>
            </w:r>
          </w:p>
        </w:tc>
        <w:tc>
          <w:tcPr>
            <w:tcW w:w="1998" w:type="dxa"/>
          </w:tcPr>
          <w:p w14:paraId="5F0B2E3D" w14:textId="1302FC57" w:rsidR="001D3A83" w:rsidRPr="00162AE2" w:rsidRDefault="00656647" w:rsidP="00656647">
            <w:r>
              <w:t>28.02.1991/All</w:t>
            </w:r>
          </w:p>
        </w:tc>
        <w:tc>
          <w:tcPr>
            <w:tcW w:w="6660" w:type="dxa"/>
          </w:tcPr>
          <w:p w14:paraId="4AF9C0F6" w14:textId="64D06C2B" w:rsidR="001D3A83" w:rsidRPr="00162AE2" w:rsidRDefault="008D1E82" w:rsidP="0029089C">
            <w:r>
              <w:t>Journal</w:t>
            </w:r>
            <w:r w:rsidR="00656647">
              <w:t xml:space="preserve"> created, written and finalized.</w:t>
            </w:r>
          </w:p>
        </w:tc>
      </w:tr>
      <w:tr w:rsidR="004858B0" w:rsidRPr="00162AE2" w14:paraId="6BD2CFD1" w14:textId="77777777" w:rsidTr="00C71604">
        <w:tc>
          <w:tcPr>
            <w:tcW w:w="1196" w:type="dxa"/>
          </w:tcPr>
          <w:p w14:paraId="5F5C6FF5" w14:textId="5F7DC774" w:rsidR="00C71604" w:rsidRPr="00162AE2" w:rsidRDefault="00C71604" w:rsidP="0029089C"/>
        </w:tc>
        <w:tc>
          <w:tcPr>
            <w:tcW w:w="1998" w:type="dxa"/>
          </w:tcPr>
          <w:p w14:paraId="783FF2AD" w14:textId="48D64765" w:rsidR="00C71604" w:rsidRPr="00162AE2" w:rsidRDefault="00C71604" w:rsidP="00C71604"/>
        </w:tc>
        <w:tc>
          <w:tcPr>
            <w:tcW w:w="6660" w:type="dxa"/>
          </w:tcPr>
          <w:p w14:paraId="484DCD89" w14:textId="5ED913B7" w:rsidR="00C71604" w:rsidRPr="00162AE2" w:rsidRDefault="00C71604" w:rsidP="00485DEF"/>
        </w:tc>
      </w:tr>
      <w:tr w:rsidR="004858B0" w:rsidRPr="00162AE2" w14:paraId="587AE94E" w14:textId="77777777" w:rsidTr="00C71604">
        <w:tc>
          <w:tcPr>
            <w:tcW w:w="1196" w:type="dxa"/>
          </w:tcPr>
          <w:p w14:paraId="79CBDBC8" w14:textId="77777777" w:rsidR="00C71604" w:rsidRPr="00162AE2" w:rsidRDefault="00C71604" w:rsidP="0029089C"/>
        </w:tc>
        <w:tc>
          <w:tcPr>
            <w:tcW w:w="1998" w:type="dxa"/>
          </w:tcPr>
          <w:p w14:paraId="1CBB7B0C" w14:textId="77777777" w:rsidR="00C71604" w:rsidRPr="00162AE2" w:rsidRDefault="00C71604" w:rsidP="0029089C"/>
        </w:tc>
        <w:tc>
          <w:tcPr>
            <w:tcW w:w="6660" w:type="dxa"/>
          </w:tcPr>
          <w:p w14:paraId="5F6C4AB5" w14:textId="77777777" w:rsidR="00C71604" w:rsidRPr="00162AE2" w:rsidRDefault="00C71604" w:rsidP="00485DEF"/>
        </w:tc>
      </w:tr>
      <w:tr w:rsidR="004858B0" w:rsidRPr="00162AE2" w14:paraId="51FCB5CD" w14:textId="77777777" w:rsidTr="00C71604">
        <w:tc>
          <w:tcPr>
            <w:tcW w:w="1196" w:type="dxa"/>
          </w:tcPr>
          <w:p w14:paraId="06F5B252" w14:textId="77777777" w:rsidR="00C71604" w:rsidRPr="00162AE2" w:rsidRDefault="00C71604" w:rsidP="0029089C"/>
        </w:tc>
        <w:tc>
          <w:tcPr>
            <w:tcW w:w="1998" w:type="dxa"/>
          </w:tcPr>
          <w:p w14:paraId="1AC6B49B" w14:textId="77777777" w:rsidR="00C71604" w:rsidRPr="00162AE2" w:rsidRDefault="00C71604" w:rsidP="0029089C"/>
        </w:tc>
        <w:tc>
          <w:tcPr>
            <w:tcW w:w="666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0F068357" w14:textId="2A24AAFD" w:rsidR="0034305C" w:rsidRDefault="007E5379" w:rsidP="0034305C">
      <w:pPr>
        <w:pStyle w:val="Heading1"/>
        <w:spacing w:before="360" w:after="240"/>
      </w:pPr>
      <w:bookmarkStart w:id="75" w:name="_Toc297208053"/>
      <w:bookmarkStart w:id="76" w:name="_Toc315871098"/>
      <w:bookmarkStart w:id="77" w:name="_Toc325456223"/>
      <w:bookmarkStart w:id="78" w:name="_Toc529567116"/>
      <w:r>
        <w:lastRenderedPageBreak/>
        <w:t>Introduction</w:t>
      </w:r>
      <w:bookmarkEnd w:id="78"/>
    </w:p>
    <w:p w14:paraId="2C940F43" w14:textId="1F8CCD8E" w:rsidR="00A8542E" w:rsidRPr="00A8542E" w:rsidRDefault="00815489" w:rsidP="00A8542E">
      <w:r>
        <w:t>This journal describes the work done in assignment 3 of the course TIAREM. In this assignment, we use the gang of four (</w:t>
      </w:r>
      <w:proofErr w:type="spellStart"/>
      <w:r>
        <w:t>GoF</w:t>
      </w:r>
      <w:proofErr w:type="spellEnd"/>
      <w:r>
        <w:t xml:space="preserve">) state and singleton patterns combined to implement a </w:t>
      </w:r>
      <w:r w:rsidR="0003301A">
        <w:t xml:space="preserve">finite </w:t>
      </w:r>
      <w:r>
        <w:t xml:space="preserve">state machine with several nested states in a hierarchical state structure. </w:t>
      </w:r>
      <w:proofErr w:type="spellStart"/>
      <w:r w:rsidR="00052417">
        <w:t>GoF</w:t>
      </w:r>
      <w:proofErr w:type="spellEnd"/>
      <w:r w:rsidR="00052417">
        <w:t xml:space="preserve"> state is</w:t>
      </w:r>
      <w:r>
        <w:t xml:space="preserve"> a behavioural design pattern </w:t>
      </w:r>
      <w:r w:rsidR="0003301A">
        <w:t>that define a clean way for an object to change its behavioural after being created withou</w:t>
      </w:r>
      <w:r w:rsidR="009F6DE0">
        <w:t xml:space="preserve">t using a switch-case </w:t>
      </w:r>
      <w:r w:rsidR="00C32554">
        <w:t>structure that</w:t>
      </w:r>
      <w:r w:rsidR="009F6DE0">
        <w:t xml:space="preserve"> can easily be polluted when new states are added.</w:t>
      </w:r>
      <w:r w:rsidR="00C32554">
        <w:t xml:space="preserve"> With </w:t>
      </w:r>
      <w:proofErr w:type="spellStart"/>
      <w:r w:rsidR="00C32554">
        <w:t>GoF</w:t>
      </w:r>
      <w:proofErr w:type="spellEnd"/>
      <w:r w:rsidR="00C32554">
        <w:t xml:space="preserve"> state, we can easily add new states without</w:t>
      </w:r>
      <w:r w:rsidR="007C299C">
        <w:t xml:space="preserve"> having to recompil</w:t>
      </w:r>
      <w:r w:rsidR="00D416C9">
        <w:t xml:space="preserve">e the user of our state machine. First we will show an initial state diagram, then our implementation in C++ </w:t>
      </w:r>
      <w:r w:rsidR="00A61EC6">
        <w:t>using</w:t>
      </w:r>
      <w:r w:rsidR="00D416C9">
        <w:t xml:space="preserve"> Visual Studio and finally the </w:t>
      </w:r>
      <w:r w:rsidR="00D25015">
        <w:t>completed class diagram of the solution.</w:t>
      </w:r>
    </w:p>
    <w:p w14:paraId="7E1F9401" w14:textId="06B804EF" w:rsidR="007E5379" w:rsidRDefault="007E5379" w:rsidP="007E5379">
      <w:pPr>
        <w:pStyle w:val="Heading2"/>
      </w:pPr>
      <w:bookmarkStart w:id="79" w:name="_Toc529567117"/>
      <w:r>
        <w:t>Intro to requirements for the exercises</w:t>
      </w:r>
      <w:bookmarkEnd w:id="79"/>
    </w:p>
    <w:p w14:paraId="5D739F33" w14:textId="063BD0DA" w:rsidR="00E45332" w:rsidRDefault="00E45332" w:rsidP="00D416C9">
      <w:r>
        <w:t>R1: The client must be able to invoke an event on the context class (</w:t>
      </w:r>
      <w:r>
        <w:t>EmbeddedSystemX</w:t>
      </w:r>
      <w:r>
        <w:t>) and the object should behave accordingly.</w:t>
      </w:r>
    </w:p>
    <w:p w14:paraId="469E6FBC" w14:textId="0FCDAE89" w:rsidR="00E45332" w:rsidRDefault="00D16CAF" w:rsidP="00D416C9">
      <w:r>
        <w:t>R2: All states should act on their own events as we</w:t>
      </w:r>
      <w:r w:rsidR="00256EAC">
        <w:t>ll as events of the super state, if any.</w:t>
      </w:r>
    </w:p>
    <w:p w14:paraId="3F94A2D7" w14:textId="2FFC6F70" w:rsidR="00F44EE0" w:rsidRPr="00E45332" w:rsidRDefault="00F44EE0" w:rsidP="00D416C9">
      <w:pPr>
        <w:rPr>
          <w:lang w:val="en-US"/>
        </w:rPr>
      </w:pPr>
      <w:r>
        <w:t>R3: All public operations on the context class must be accessible and respond to the client.</w:t>
      </w:r>
    </w:p>
    <w:p w14:paraId="7DD925FD" w14:textId="7DEFBE80" w:rsidR="0034305C" w:rsidRDefault="007E5379" w:rsidP="007E5379">
      <w:pPr>
        <w:pStyle w:val="Heading2"/>
      </w:pPr>
      <w:bookmarkStart w:id="80" w:name="_Toc529567118"/>
      <w:r>
        <w:t>Patterns used in the solution</w:t>
      </w:r>
      <w:bookmarkEnd w:id="80"/>
    </w:p>
    <w:p w14:paraId="74701B45" w14:textId="0BD30E4C" w:rsidR="00367923" w:rsidRPr="00367923" w:rsidRDefault="00367923" w:rsidP="00367923">
      <w:proofErr w:type="spellStart"/>
      <w:r>
        <w:t>GoF</w:t>
      </w:r>
      <w:proofErr w:type="spellEnd"/>
      <w:r>
        <w:t xml:space="preserve"> State and </w:t>
      </w:r>
      <w:proofErr w:type="spellStart"/>
      <w:r>
        <w:t>GoF</w:t>
      </w:r>
      <w:proofErr w:type="spellEnd"/>
      <w:r>
        <w:t xml:space="preserve"> Singleton.</w:t>
      </w:r>
    </w:p>
    <w:p w14:paraId="2AC04311" w14:textId="11DDA884" w:rsidR="00755F8C" w:rsidRPr="00755F8C" w:rsidRDefault="00D6554B" w:rsidP="00755F8C">
      <w:pPr>
        <w:pStyle w:val="Heading1"/>
        <w:spacing w:before="360" w:after="240"/>
      </w:pPr>
      <w:bookmarkStart w:id="81" w:name="_Toc529567119"/>
      <w:r>
        <w:t>Solution</w:t>
      </w:r>
      <w:bookmarkEnd w:id="81"/>
    </w:p>
    <w:p w14:paraId="2A63DFD8" w14:textId="16CE75C2" w:rsidR="00D6554B" w:rsidRDefault="00764C36" w:rsidP="00D6554B">
      <w:pPr>
        <w:pStyle w:val="Heading2"/>
      </w:pPr>
      <w:bookmarkStart w:id="82" w:name="_Toc529567120"/>
      <w:bookmarkEnd w:id="75"/>
      <w:bookmarkEnd w:id="76"/>
      <w:bookmarkEnd w:id="77"/>
      <w:r>
        <w:t xml:space="preserve">Introduction to </w:t>
      </w:r>
      <w:r w:rsidR="00D6554B">
        <w:t xml:space="preserve">architecture </w:t>
      </w:r>
      <w:r>
        <w:t xml:space="preserve">and </w:t>
      </w:r>
      <w:r w:rsidR="00D6554B">
        <w:t>decisions</w:t>
      </w:r>
      <w:bookmarkEnd w:id="82"/>
    </w:p>
    <w:p w14:paraId="406B2305" w14:textId="692B4231" w:rsidR="00915A12" w:rsidRPr="00344930" w:rsidRDefault="00634047" w:rsidP="00755F8C">
      <w:r>
        <w:t xml:space="preserve">The architecture of this solution follows the </w:t>
      </w:r>
      <w:proofErr w:type="spellStart"/>
      <w:r>
        <w:t>GoF</w:t>
      </w:r>
      <w:proofErr w:type="spellEnd"/>
      <w:r>
        <w:t xml:space="preserve"> state pattern design, as seen below. The client uses the context to call </w:t>
      </w:r>
      <w:r w:rsidR="001B15D7">
        <w:t>actions that</w:t>
      </w:r>
      <w:r>
        <w:t xml:space="preserve"> change the state of the system.</w:t>
      </w:r>
      <w:r w:rsidR="00344930">
        <w:t xml:space="preserve"> </w:t>
      </w:r>
      <w:r w:rsidR="00344930" w:rsidRPr="00344930">
        <w:rPr>
          <w:i/>
        </w:rPr>
        <w:t>State</w:t>
      </w:r>
      <w:r w:rsidR="00344930">
        <w:rPr>
          <w:i/>
        </w:rPr>
        <w:t xml:space="preserve"> </w:t>
      </w:r>
      <w:r w:rsidR="00344930">
        <w:t>is an abstract base class with pure virtual functions for each action. The derived states must implement all actions from the superclass, in our solution. When a new action is called by the client</w:t>
      </w:r>
      <w:r w:rsidR="001B15D7">
        <w:t xml:space="preserve">, </w:t>
      </w:r>
      <w:r w:rsidR="001A354A">
        <w:t xml:space="preserve">Context </w:t>
      </w:r>
      <w:r w:rsidR="00D929E5">
        <w:t>redirects</w:t>
      </w:r>
      <w:r w:rsidR="0083615C">
        <w:t xml:space="preserve"> </w:t>
      </w:r>
      <w:r w:rsidR="001B15D7">
        <w:t>the call to the current state of Context to handle the action accordingly.</w:t>
      </w:r>
      <w:r w:rsidR="00592B50">
        <w:t xml:space="preserve"> It is the responsibility of each state to handle state changes.</w:t>
      </w:r>
    </w:p>
    <w:p w14:paraId="0C5BAD77" w14:textId="77777777" w:rsidR="00634047" w:rsidRDefault="00634047" w:rsidP="00755F8C"/>
    <w:p w14:paraId="1D9ADE97" w14:textId="5C074CD8" w:rsidR="008A7CEF" w:rsidRDefault="00634047" w:rsidP="008C5B87">
      <w:pPr>
        <w:jc w:val="center"/>
      </w:pPr>
      <w:r>
        <w:rPr>
          <w:noProof/>
          <w:lang w:val="en-US" w:eastAsia="en-US"/>
        </w:rPr>
        <w:drawing>
          <wp:inline distT="0" distB="0" distL="0" distR="0" wp14:anchorId="75BE986E" wp14:editId="18DC71D2">
            <wp:extent cx="4476750" cy="1619250"/>
            <wp:effectExtent l="0" t="0" r="0" b="0"/>
            <wp:docPr id="4" name="Picture 4" descr="https://upload.wikimedia.org/wikipedia/commons/thumb/e/e8/State_Design_Pattern_UML_Class_Diagram.svg/47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70px-State_Design_Pattern_UML_Class_Diagram.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619250"/>
                    </a:xfrm>
                    <a:prstGeom prst="rect">
                      <a:avLst/>
                    </a:prstGeom>
                    <a:noFill/>
                    <a:ln>
                      <a:noFill/>
                    </a:ln>
                  </pic:spPr>
                </pic:pic>
              </a:graphicData>
            </a:graphic>
          </wp:inline>
        </w:drawing>
      </w:r>
    </w:p>
    <w:p w14:paraId="7F968FA3" w14:textId="77777777" w:rsidR="00755F8C" w:rsidRDefault="00755F8C" w:rsidP="00755F8C"/>
    <w:p w14:paraId="74866889" w14:textId="072F2633" w:rsidR="00755F8C" w:rsidRPr="00755F8C" w:rsidRDefault="007020F3" w:rsidP="008C5B87">
      <w:pPr>
        <w:ind w:left="1416"/>
      </w:pPr>
      <w:r>
        <w:t>Figure 1. Architecture of the application [</w:t>
      </w:r>
      <w:proofErr w:type="spellStart"/>
      <w:r>
        <w:t>GoF</w:t>
      </w:r>
      <w:proofErr w:type="spellEnd"/>
      <w:r>
        <w:t xml:space="preserve"> State, Wikipedia.org]</w:t>
      </w:r>
      <w:r w:rsidR="00B53417">
        <w:t>.</w:t>
      </w:r>
    </w:p>
    <w:p w14:paraId="1AD484A2" w14:textId="65F0EBC7" w:rsidR="00305DE4" w:rsidRDefault="00305DE4" w:rsidP="00305DE4">
      <w:pPr>
        <w:pStyle w:val="Heading2"/>
      </w:pPr>
      <w:bookmarkStart w:id="83" w:name="_Toc529567121"/>
      <w:r>
        <w:lastRenderedPageBreak/>
        <w:t>Use Case View</w:t>
      </w:r>
      <w:bookmarkEnd w:id="83"/>
    </w:p>
    <w:p w14:paraId="0354AC95" w14:textId="626D8361" w:rsidR="00136BDD" w:rsidRPr="00136BDD" w:rsidRDefault="00136BDD" w:rsidP="00136BDD">
      <w:r>
        <w:t>From the assignment description, a user interacts with the EmbeddedSystemX class and calls events on this class.</w:t>
      </w:r>
    </w:p>
    <w:p w14:paraId="580C5545" w14:textId="6981283A" w:rsidR="00136BDD" w:rsidRDefault="00136BDD" w:rsidP="008C5B87">
      <w:pPr>
        <w:jc w:val="center"/>
      </w:pPr>
      <w:r>
        <w:rPr>
          <w:noProof/>
          <w:lang w:val="en-US" w:eastAsia="en-US"/>
        </w:rPr>
        <w:drawing>
          <wp:inline distT="0" distB="0" distL="0" distR="0" wp14:anchorId="1AF11BD4" wp14:editId="2EC556EE">
            <wp:extent cx="42767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1647825"/>
                    </a:xfrm>
                    <a:prstGeom prst="rect">
                      <a:avLst/>
                    </a:prstGeom>
                  </pic:spPr>
                </pic:pic>
              </a:graphicData>
            </a:graphic>
          </wp:inline>
        </w:drawing>
      </w:r>
    </w:p>
    <w:p w14:paraId="002EA8EA" w14:textId="368C3FF5" w:rsidR="00220E20" w:rsidRPr="00136BDD" w:rsidRDefault="0095246A" w:rsidP="008C5B87">
      <w:pPr>
        <w:ind w:left="1416" w:firstLine="708"/>
      </w:pPr>
      <w:r>
        <w:t>Figure 2. Use case diagram [Assignment3.pdf]</w:t>
      </w:r>
    </w:p>
    <w:p w14:paraId="111DF7EB" w14:textId="47BF4B44" w:rsidR="007E5379" w:rsidRDefault="00764C36" w:rsidP="00D6554B">
      <w:pPr>
        <w:pStyle w:val="Heading2"/>
      </w:pPr>
      <w:bookmarkStart w:id="84" w:name="_Toc529567122"/>
      <w:r>
        <w:t>Logical View</w:t>
      </w:r>
      <w:bookmarkEnd w:id="84"/>
    </w:p>
    <w:p w14:paraId="1348ADD9" w14:textId="4A1854F6" w:rsidR="00162AE2" w:rsidRDefault="007E5379" w:rsidP="00D6554B">
      <w:pPr>
        <w:pStyle w:val="Heading3"/>
      </w:pPr>
      <w:bookmarkStart w:id="85" w:name="_Toc529567123"/>
      <w:r>
        <w:t>Class diagram</w:t>
      </w:r>
      <w:r w:rsidR="009150C7">
        <w:t>(</w:t>
      </w:r>
      <w:r>
        <w:t>s</w:t>
      </w:r>
      <w:r w:rsidR="009150C7">
        <w:t>)</w:t>
      </w:r>
      <w:bookmarkEnd w:id="85"/>
    </w:p>
    <w:p w14:paraId="3B9747AA" w14:textId="3EDD8F3C" w:rsidR="00915A12" w:rsidRDefault="00915A12" w:rsidP="00915A12">
      <w:r>
        <w:t>A</w:t>
      </w:r>
      <w:r w:rsidR="00F65861">
        <w:t>n UML</w:t>
      </w:r>
      <w:r>
        <w:t xml:space="preserve"> class diagram has been created to </w:t>
      </w:r>
      <w:r w:rsidR="00556CA7">
        <w:t>show all classes</w:t>
      </w:r>
      <w:r w:rsidR="00F65861">
        <w:t>, their dependencies and associations.</w:t>
      </w:r>
      <w:r w:rsidR="00F11581">
        <w:t xml:space="preserve"> A full version of this diagram is attached to the journal. </w:t>
      </w:r>
      <w:r w:rsidR="00FC2E2F">
        <w:t xml:space="preserve">Worth noting is how we handle the nested state aspect. The </w:t>
      </w:r>
      <w:r w:rsidR="004F7ADA">
        <w:t xml:space="preserve">State, </w:t>
      </w:r>
      <w:r w:rsidR="00DA3143">
        <w:t xml:space="preserve">Operational and </w:t>
      </w:r>
      <w:proofErr w:type="spellStart"/>
      <w:r w:rsidR="00DA3143">
        <w:t>RealTimeLoop</w:t>
      </w:r>
      <w:proofErr w:type="spellEnd"/>
      <w:r w:rsidR="004F7ADA">
        <w:t xml:space="preserve"> classes are all abstract</w:t>
      </w:r>
      <w:r w:rsidR="00DA3143">
        <w:t>. These cannot be instantiated</w:t>
      </w:r>
      <w:r w:rsidR="0063038A">
        <w:t>. This means all subclasses must implement all functions of the superclass, in our solution.</w:t>
      </w:r>
    </w:p>
    <w:p w14:paraId="192F61D5" w14:textId="77777777" w:rsidR="00A11831" w:rsidRDefault="00A11831" w:rsidP="00915A12"/>
    <w:p w14:paraId="0344C462" w14:textId="087216CD" w:rsidR="00220E20" w:rsidRDefault="00F11581" w:rsidP="008C5B87">
      <w:pPr>
        <w:jc w:val="center"/>
      </w:pPr>
      <w:r w:rsidRPr="00F11581">
        <w:rPr>
          <w:noProof/>
          <w:lang w:val="en-US" w:eastAsia="en-US"/>
        </w:rPr>
        <w:drawing>
          <wp:inline distT="0" distB="0" distL="0" distR="0" wp14:anchorId="22A9F743" wp14:editId="41D3CDAB">
            <wp:extent cx="6257925" cy="2139245"/>
            <wp:effectExtent l="0" t="0" r="0" b="0"/>
            <wp:docPr id="5" name="Picture 5" descr="C:\Users\cml\Desktop\EmbededProject\EmbeddedAssignment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l\Desktop\EmbededProject\EmbeddedAssignment3\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6510" cy="2142180"/>
                    </a:xfrm>
                    <a:prstGeom prst="rect">
                      <a:avLst/>
                    </a:prstGeom>
                    <a:noFill/>
                    <a:ln>
                      <a:noFill/>
                    </a:ln>
                  </pic:spPr>
                </pic:pic>
              </a:graphicData>
            </a:graphic>
          </wp:inline>
        </w:drawing>
      </w:r>
    </w:p>
    <w:p w14:paraId="19B11F3C" w14:textId="3B080967" w:rsidR="008C5B87" w:rsidRPr="00915A12" w:rsidRDefault="00965137" w:rsidP="008C5B87">
      <w:pPr>
        <w:ind w:left="1416" w:firstLine="708"/>
      </w:pPr>
      <w:r>
        <w:t>Figure 3. Class diagram of our solution.</w:t>
      </w:r>
    </w:p>
    <w:p w14:paraId="23C1FC20" w14:textId="2B07C1F7" w:rsidR="00162AE2" w:rsidRDefault="007E5379" w:rsidP="00D6554B">
      <w:pPr>
        <w:pStyle w:val="Heading3"/>
      </w:pPr>
      <w:bookmarkStart w:id="86" w:name="_Toc529567124"/>
      <w:r>
        <w:t>Sequence diagram</w:t>
      </w:r>
      <w:r w:rsidR="009150C7">
        <w:t>(s)</w:t>
      </w:r>
      <w:bookmarkEnd w:id="86"/>
    </w:p>
    <w:p w14:paraId="3686C57B" w14:textId="6B52D2B4" w:rsidR="00280052" w:rsidRDefault="00427082" w:rsidP="009A731A">
      <w:r>
        <w:t>A</w:t>
      </w:r>
      <w:r w:rsidR="009A731A">
        <w:t xml:space="preserve"> sequence diagram has been created to show how actions are delegated as operations on the current state set in the Context. This way the client need not know the implementation details of the st</w:t>
      </w:r>
      <w:r w:rsidR="003C015E">
        <w:t xml:space="preserve">ates nor how to change to them. </w:t>
      </w:r>
      <w:r>
        <w:t xml:space="preserve">Figure 4 </w:t>
      </w:r>
      <w:r w:rsidR="00280052">
        <w:t>exhibits</w:t>
      </w:r>
      <w:r>
        <w:t xml:space="preserve"> this.</w:t>
      </w:r>
    </w:p>
    <w:p w14:paraId="55E2E7B4" w14:textId="0E9B5464" w:rsidR="009A731A" w:rsidRDefault="00427082" w:rsidP="008C5B87">
      <w:pPr>
        <w:jc w:val="center"/>
      </w:pPr>
      <w:r w:rsidRPr="00427082">
        <w:rPr>
          <w:noProof/>
          <w:lang w:val="en-US" w:eastAsia="en-US"/>
        </w:rPr>
        <w:lastRenderedPageBreak/>
        <w:drawing>
          <wp:inline distT="0" distB="0" distL="0" distR="0" wp14:anchorId="3051BA68" wp14:editId="3B678D0F">
            <wp:extent cx="4981575" cy="5324475"/>
            <wp:effectExtent l="0" t="0" r="9525" b="9525"/>
            <wp:docPr id="9" name="Picture 9" descr="F:\Downloads\StateSeque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wnloads\StateSequenc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5324475"/>
                    </a:xfrm>
                    <a:prstGeom prst="rect">
                      <a:avLst/>
                    </a:prstGeom>
                    <a:noFill/>
                    <a:ln>
                      <a:noFill/>
                    </a:ln>
                  </pic:spPr>
                </pic:pic>
              </a:graphicData>
            </a:graphic>
          </wp:inline>
        </w:drawing>
      </w:r>
    </w:p>
    <w:p w14:paraId="78012EEE" w14:textId="366A84B1" w:rsidR="00427082" w:rsidRDefault="00427082" w:rsidP="009A731A">
      <w:r>
        <w:t>Figure 4. A sequence diagrams that conceptually shows how the state pattern works in our solution.</w:t>
      </w:r>
    </w:p>
    <w:p w14:paraId="046B300C" w14:textId="77777777" w:rsidR="009A731A" w:rsidRPr="009A731A" w:rsidRDefault="009A731A" w:rsidP="009A731A"/>
    <w:p w14:paraId="66202E98" w14:textId="60A7F27E" w:rsidR="00764C36" w:rsidRDefault="00764C36" w:rsidP="00764C36">
      <w:pPr>
        <w:pStyle w:val="Heading3"/>
      </w:pPr>
      <w:bookmarkStart w:id="87" w:name="_Toc529567125"/>
      <w:r>
        <w:t>State Diagram</w:t>
      </w:r>
      <w:r w:rsidR="009150C7">
        <w:t>(s)</w:t>
      </w:r>
      <w:bookmarkEnd w:id="87"/>
    </w:p>
    <w:p w14:paraId="0B338E59" w14:textId="69563580" w:rsidR="00257A15" w:rsidRDefault="008C5B87" w:rsidP="00257A15">
      <w:r>
        <w:t>Figure 5 and 6 show the state diagram of EmbeddedSystemX. They are taken from the description of assignment 3.</w:t>
      </w:r>
    </w:p>
    <w:p w14:paraId="3087C583" w14:textId="36869D97" w:rsidR="008C5B87" w:rsidRDefault="008C5B87" w:rsidP="00257A15">
      <w:r>
        <w:rPr>
          <w:noProof/>
          <w:lang w:val="en-US" w:eastAsia="en-US"/>
        </w:rPr>
        <w:lastRenderedPageBreak/>
        <w:drawing>
          <wp:inline distT="0" distB="0" distL="0" distR="0" wp14:anchorId="655889C3" wp14:editId="676E3691">
            <wp:extent cx="5005083" cy="41529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8495" cy="4155731"/>
                    </a:xfrm>
                    <a:prstGeom prst="rect">
                      <a:avLst/>
                    </a:prstGeom>
                  </pic:spPr>
                </pic:pic>
              </a:graphicData>
            </a:graphic>
          </wp:inline>
        </w:drawing>
      </w:r>
    </w:p>
    <w:p w14:paraId="13A1F83C" w14:textId="2967A1DE" w:rsidR="00B06C8F" w:rsidRDefault="00B06C8F" w:rsidP="00257A15">
      <w:pPr>
        <w:rPr>
          <w:noProof/>
          <w:lang w:val="en-US" w:eastAsia="en-US"/>
        </w:rPr>
      </w:pPr>
      <w:r>
        <w:rPr>
          <w:noProof/>
          <w:lang w:val="en-US" w:eastAsia="en-US"/>
        </w:rPr>
        <w:t xml:space="preserve">Figure 5. State diagram of the general State and the Operational state </w:t>
      </w:r>
      <w:r>
        <w:t>[Assignment3.pdf]</w:t>
      </w:r>
      <w:r>
        <w:t>.</w:t>
      </w:r>
    </w:p>
    <w:p w14:paraId="1228A6F2" w14:textId="77777777" w:rsidR="00B06C8F" w:rsidRDefault="00B06C8F" w:rsidP="00257A15">
      <w:pPr>
        <w:rPr>
          <w:noProof/>
          <w:lang w:val="en-US" w:eastAsia="en-US"/>
        </w:rPr>
      </w:pPr>
    </w:p>
    <w:p w14:paraId="514B5471" w14:textId="07B981A4" w:rsidR="008C5B87" w:rsidRDefault="00B06C8F" w:rsidP="00257A15">
      <w:r>
        <w:rPr>
          <w:noProof/>
          <w:lang w:val="en-US" w:eastAsia="en-US"/>
        </w:rPr>
        <w:drawing>
          <wp:inline distT="0" distB="0" distL="0" distR="0" wp14:anchorId="3B7DAF7A" wp14:editId="6DC758AE">
            <wp:extent cx="6120130" cy="310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07055"/>
                    </a:xfrm>
                    <a:prstGeom prst="rect">
                      <a:avLst/>
                    </a:prstGeom>
                  </pic:spPr>
                </pic:pic>
              </a:graphicData>
            </a:graphic>
          </wp:inline>
        </w:drawing>
      </w:r>
    </w:p>
    <w:p w14:paraId="72AF28B2" w14:textId="4042D22A" w:rsidR="00B06C8F" w:rsidRDefault="00B06C8F" w:rsidP="00257A15">
      <w:r>
        <w:t xml:space="preserve">Figure 6. State diagram of the nested state </w:t>
      </w:r>
      <w:proofErr w:type="spellStart"/>
      <w:r>
        <w:t>RealTimeLoop</w:t>
      </w:r>
      <w:proofErr w:type="spellEnd"/>
      <w:r>
        <w:t xml:space="preserve"> </w:t>
      </w:r>
      <w:r>
        <w:t>[Assignment3.pdf]</w:t>
      </w:r>
      <w:r>
        <w:t>.</w:t>
      </w:r>
    </w:p>
    <w:p w14:paraId="261EDC21" w14:textId="77777777" w:rsidR="008C5B87" w:rsidRDefault="008C5B87" w:rsidP="00257A15"/>
    <w:p w14:paraId="08EFB4E9" w14:textId="77777777" w:rsidR="008C5B87" w:rsidRDefault="008C5B87" w:rsidP="00257A15"/>
    <w:p w14:paraId="075180EE" w14:textId="77777777" w:rsidR="008C5B87" w:rsidRPr="00257A15" w:rsidRDefault="008C5B87" w:rsidP="00257A15"/>
    <w:p w14:paraId="42529515" w14:textId="0CC4BFB7" w:rsidR="00D733BB" w:rsidRPr="00D733BB" w:rsidRDefault="00764C36" w:rsidP="00D733BB">
      <w:pPr>
        <w:pStyle w:val="Heading2"/>
      </w:pPr>
      <w:bookmarkStart w:id="88" w:name="_Toc529567126"/>
      <w:r>
        <w:t>Implementation View</w:t>
      </w:r>
      <w:bookmarkEnd w:id="88"/>
    </w:p>
    <w:p w14:paraId="0F489941" w14:textId="174E676C" w:rsidR="00162AE2" w:rsidRDefault="007E5379" w:rsidP="00D6554B">
      <w:pPr>
        <w:pStyle w:val="Heading3"/>
      </w:pPr>
      <w:bookmarkStart w:id="89" w:name="_Toc529567127"/>
      <w:r>
        <w:t>Implementation details</w:t>
      </w:r>
      <w:bookmarkEnd w:id="89"/>
    </w:p>
    <w:p w14:paraId="666418FB" w14:textId="0443D39E" w:rsidR="00D733BB" w:rsidRDefault="00D733BB" w:rsidP="00D733BB">
      <w:r>
        <w:t>The implementation details of classes of interest are showed here.</w:t>
      </w:r>
      <w:r w:rsidR="00422FD7">
        <w:t xml:space="preserve"> In figure 7 we see how the context class (EmbeddedSystemX) saves the current state in a variable. This a pointer to state.</w:t>
      </w:r>
      <w:r w:rsidR="00BA256B">
        <w:t xml:space="preserve"> All available actions are defined here.</w:t>
      </w:r>
    </w:p>
    <w:p w14:paraId="61727472"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808080"/>
          <w:spacing w:val="0"/>
          <w:sz w:val="18"/>
          <w:szCs w:val="18"/>
          <w:bdr w:val="none" w:sz="0" w:space="0" w:color="auto" w:frame="1"/>
          <w:lang w:val="en-US" w:eastAsia="en-US"/>
        </w:rPr>
        <w:t>#pragma once</w:t>
      </w:r>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7EEA16B3"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422FD7">
        <w:rPr>
          <w:rFonts w:ascii="Consolas" w:eastAsia="Times New Roman" w:hAnsi="Consolas" w:cs="Times New Roman"/>
          <w:bCs w:val="0"/>
          <w:color w:val="808080"/>
          <w:spacing w:val="0"/>
          <w:sz w:val="18"/>
          <w:szCs w:val="18"/>
          <w:bdr w:val="none" w:sz="0" w:space="0" w:color="auto" w:frame="1"/>
          <w:lang w:val="en-US" w:eastAsia="en-US"/>
        </w:rPr>
        <w:t>PowerOnSelfTest.h</w:t>
      </w:r>
      <w:proofErr w:type="spellEnd"/>
      <w:r w:rsidRPr="00422FD7">
        <w:rPr>
          <w:rFonts w:ascii="Consolas" w:eastAsia="Times New Roman" w:hAnsi="Consolas" w:cs="Times New Roman"/>
          <w:bCs w:val="0"/>
          <w:color w:val="808080"/>
          <w:spacing w:val="0"/>
          <w:sz w:val="18"/>
          <w:szCs w:val="18"/>
          <w:bdr w:val="none" w:sz="0" w:space="0" w:color="auto" w:frame="1"/>
          <w:lang w:val="en-US" w:eastAsia="en-US"/>
        </w:rPr>
        <w:t>"</w:t>
      </w:r>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7575C756"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
          <w:color w:val="006699"/>
          <w:spacing w:val="0"/>
          <w:sz w:val="18"/>
          <w:szCs w:val="18"/>
          <w:bdr w:val="none" w:sz="0" w:space="0" w:color="auto" w:frame="1"/>
          <w:lang w:val="en-US" w:eastAsia="en-US"/>
        </w:rPr>
        <w:t>class</w:t>
      </w:r>
      <w:r w:rsidRPr="00422FD7">
        <w:rPr>
          <w:rFonts w:ascii="Consolas" w:eastAsia="Times New Roman" w:hAnsi="Consolas" w:cs="Times New Roman"/>
          <w:bCs w:val="0"/>
          <w:color w:val="000000"/>
          <w:spacing w:val="0"/>
          <w:sz w:val="18"/>
          <w:szCs w:val="18"/>
          <w:bdr w:val="none" w:sz="0" w:space="0" w:color="auto" w:frame="1"/>
          <w:lang w:val="en-US" w:eastAsia="en-US"/>
        </w:rPr>
        <w:t> State;  </w:t>
      </w:r>
    </w:p>
    <w:p w14:paraId="426D2740"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7087A993"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
          <w:color w:val="006699"/>
          <w:spacing w:val="0"/>
          <w:sz w:val="18"/>
          <w:szCs w:val="18"/>
          <w:bdr w:val="none" w:sz="0" w:space="0" w:color="auto" w:frame="1"/>
          <w:lang w:val="en-US" w:eastAsia="en-US"/>
        </w:rPr>
        <w:t>class</w:t>
      </w: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1F8158C0"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40368A67"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
          <w:color w:val="006699"/>
          <w:spacing w:val="0"/>
          <w:sz w:val="18"/>
          <w:szCs w:val="18"/>
          <w:bdr w:val="none" w:sz="0" w:space="0" w:color="auto" w:frame="1"/>
          <w:lang w:val="en-US" w:eastAsia="en-US"/>
        </w:rPr>
        <w:t>public</w:t>
      </w:r>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0768644B"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4ADC40AD"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7EAA05DC"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SelftestOk</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5BAFC108"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Initalized</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008D3058"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Restart(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43844AAE"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Configure(</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4531BD38"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ConfigurationEnded</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2034E1A4"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Exit(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27C11151"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Stop(</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34C227DE"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Start(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17804884"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Suspend(</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2F6AB3C4"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SelfTestFailed(EmbeddedSystemX* context, </w:t>
      </w:r>
      <w:r w:rsidRPr="00422FD7">
        <w:rPr>
          <w:rFonts w:ascii="Consolas" w:eastAsia="Times New Roman" w:hAnsi="Consolas" w:cs="Times New Roman"/>
          <w:b/>
          <w:color w:val="2E8B57"/>
          <w:spacing w:val="0"/>
          <w:sz w:val="18"/>
          <w:szCs w:val="18"/>
          <w:bdr w:val="none" w:sz="0" w:space="0" w:color="auto" w:frame="1"/>
          <w:lang w:val="en-US" w:eastAsia="en-US"/>
        </w:rPr>
        <w:t>int</w:t>
      </w:r>
      <w:r w:rsidRPr="00422FD7">
        <w:rPr>
          <w:rFonts w:ascii="Consolas" w:eastAsia="Times New Roman" w:hAnsi="Consolas" w:cs="Times New Roman"/>
          <w:bCs w:val="0"/>
          <w:color w:val="000000"/>
          <w:spacing w:val="0"/>
          <w:sz w:val="18"/>
          <w:szCs w:val="18"/>
          <w:bdr w:val="none" w:sz="0" w:space="0" w:color="auto" w:frame="1"/>
          <w:lang w:val="en-US" w:eastAsia="en-US"/>
        </w:rPr>
        <w:t> errorNo);  </w:t>
      </w:r>
    </w:p>
    <w:p w14:paraId="2B7F2871"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ConfigX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483F4068"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chMode</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3D96A8F4"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eventX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57DC63F1"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eventY</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3CF30372"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Resume(</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context);  </w:t>
      </w:r>
    </w:p>
    <w:p w14:paraId="51D7FFA9"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006699"/>
          <w:spacing w:val="0"/>
          <w:sz w:val="18"/>
          <w:szCs w:val="18"/>
          <w:bdr w:val="none" w:sz="0" w:space="0" w:color="auto" w:frame="1"/>
          <w:lang w:val="en-US" w:eastAsia="en-US"/>
        </w:rPr>
        <w:t>void</w:t>
      </w: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setCurrent</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(State *s);  </w:t>
      </w:r>
    </w:p>
    <w:p w14:paraId="6677C8AA"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
          <w:color w:val="006699"/>
          <w:spacing w:val="0"/>
          <w:sz w:val="18"/>
          <w:szCs w:val="18"/>
          <w:bdr w:val="none" w:sz="0" w:space="0" w:color="auto" w:frame="1"/>
          <w:lang w:val="en-US" w:eastAsia="en-US"/>
        </w:rPr>
        <w:t>private</w:t>
      </w:r>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1C5A0C88"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422FD7">
        <w:rPr>
          <w:rFonts w:ascii="Consolas" w:eastAsia="Times New Roman" w:hAnsi="Consolas" w:cs="Times New Roman"/>
          <w:b/>
          <w:color w:val="2E8B57"/>
          <w:spacing w:val="0"/>
          <w:sz w:val="18"/>
          <w:szCs w:val="18"/>
          <w:bdr w:val="none" w:sz="0" w:space="0" w:color="auto" w:frame="1"/>
          <w:lang w:val="en-US" w:eastAsia="en-US"/>
        </w:rPr>
        <w:t>int</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_</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versionNo</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459F9107"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
          <w:color w:val="2E8B57"/>
          <w:spacing w:val="0"/>
          <w:sz w:val="18"/>
          <w:szCs w:val="18"/>
          <w:bdr w:val="none" w:sz="0" w:space="0" w:color="auto" w:frame="1"/>
          <w:lang w:val="en-US" w:eastAsia="en-US"/>
        </w:rPr>
        <w:t>char</w:t>
      </w:r>
      <w:r w:rsidRPr="00422FD7">
        <w:rPr>
          <w:rFonts w:ascii="Consolas" w:eastAsia="Times New Roman" w:hAnsi="Consolas" w:cs="Times New Roman"/>
          <w:bCs w:val="0"/>
          <w:color w:val="000000"/>
          <w:spacing w:val="0"/>
          <w:sz w:val="18"/>
          <w:szCs w:val="18"/>
          <w:bdr w:val="none" w:sz="0" w:space="0" w:color="auto" w:frame="1"/>
          <w:lang w:val="en-US" w:eastAsia="en-US"/>
        </w:rPr>
        <w:t>* _name;  </w:t>
      </w:r>
    </w:p>
    <w:p w14:paraId="158B884C"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r w:rsidRPr="00422FD7">
        <w:rPr>
          <w:rFonts w:ascii="Consolas" w:eastAsia="Times New Roman" w:hAnsi="Consolas" w:cs="Times New Roman"/>
          <w:bCs w:val="0"/>
          <w:color w:val="008200"/>
          <w:spacing w:val="0"/>
          <w:sz w:val="18"/>
          <w:szCs w:val="18"/>
          <w:bdr w:val="none" w:sz="0" w:space="0" w:color="auto" w:frame="1"/>
          <w:lang w:val="en-US" w:eastAsia="en-US"/>
        </w:rPr>
        <w:t>// Pointer which holds the current state</w:t>
      </w:r>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24F87B6A" w14:textId="77777777" w:rsidR="00422FD7" w:rsidRPr="00422FD7" w:rsidRDefault="00422FD7" w:rsidP="00422FD7">
      <w:pPr>
        <w:numPr>
          <w:ilvl w:val="0"/>
          <w:numId w:val="1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State* _</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currentState</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 </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422FD7">
        <w:rPr>
          <w:rFonts w:ascii="Consolas" w:eastAsia="Times New Roman" w:hAnsi="Consolas" w:cs="Times New Roman"/>
          <w:bCs w:val="0"/>
          <w:color w:val="000000"/>
          <w:spacing w:val="0"/>
          <w:sz w:val="18"/>
          <w:szCs w:val="18"/>
          <w:bdr w:val="none" w:sz="0" w:space="0" w:color="auto" w:frame="1"/>
          <w:lang w:val="en-US" w:eastAsia="en-US"/>
        </w:rPr>
        <w:t>GetInstance</w:t>
      </w:r>
      <w:proofErr w:type="spellEnd"/>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6BA36700" w14:textId="77777777" w:rsidR="00422FD7" w:rsidRPr="00422FD7" w:rsidRDefault="00422FD7" w:rsidP="00422FD7">
      <w:pPr>
        <w:numPr>
          <w:ilvl w:val="0"/>
          <w:numId w:val="1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422FD7">
        <w:rPr>
          <w:rFonts w:ascii="Consolas" w:eastAsia="Times New Roman" w:hAnsi="Consolas" w:cs="Times New Roman"/>
          <w:bCs w:val="0"/>
          <w:color w:val="000000"/>
          <w:spacing w:val="0"/>
          <w:sz w:val="18"/>
          <w:szCs w:val="18"/>
          <w:bdr w:val="none" w:sz="0" w:space="0" w:color="auto" w:frame="1"/>
          <w:lang w:val="en-US" w:eastAsia="en-US"/>
        </w:rPr>
        <w:t>};  </w:t>
      </w:r>
    </w:p>
    <w:p w14:paraId="355C5FBC" w14:textId="4AEBE5E3" w:rsidR="006C747D" w:rsidRDefault="00422FD7" w:rsidP="00D733BB">
      <w:r>
        <w:t xml:space="preserve">Figure 7. Class </w:t>
      </w:r>
      <w:proofErr w:type="spellStart"/>
      <w:r>
        <w:t>EmbeddedSystemX</w:t>
      </w:r>
      <w:r w:rsidR="00F90AB8">
        <w:t>.h</w:t>
      </w:r>
      <w:proofErr w:type="spellEnd"/>
      <w:r>
        <w:t>.</w:t>
      </w:r>
    </w:p>
    <w:p w14:paraId="76F1E6B9" w14:textId="77777777" w:rsidR="00F90AB8" w:rsidRDefault="00F90AB8" w:rsidP="00D733BB"/>
    <w:p w14:paraId="52B049DA" w14:textId="770B6CD3" w:rsidR="00D733BB" w:rsidRDefault="00F90AB8" w:rsidP="00D733BB">
      <w:r>
        <w:t xml:space="preserve">Figure 8. Class EmbeddedSystem.cpp. </w:t>
      </w:r>
      <w:r w:rsidR="005E1F07">
        <w:t>Trivial</w:t>
      </w:r>
      <w:r>
        <w:t xml:space="preserve"> details omitted. Notice the current state handle actions.</w:t>
      </w:r>
    </w:p>
    <w:p w14:paraId="79B667A1" w14:textId="77777777" w:rsidR="00F90AB8" w:rsidRPr="00F90AB8" w:rsidRDefault="00F90AB8" w:rsidP="00F90AB8">
      <w:pPr>
        <w:numPr>
          <w:ilvl w:val="0"/>
          <w:numId w:val="15"/>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0AB8">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F90AB8">
        <w:rPr>
          <w:rFonts w:ascii="Consolas" w:eastAsia="Times New Roman" w:hAnsi="Consolas" w:cs="Times New Roman"/>
          <w:bCs w:val="0"/>
          <w:color w:val="808080"/>
          <w:spacing w:val="0"/>
          <w:sz w:val="18"/>
          <w:szCs w:val="18"/>
          <w:bdr w:val="none" w:sz="0" w:space="0" w:color="auto" w:frame="1"/>
          <w:lang w:val="en-US" w:eastAsia="en-US"/>
        </w:rPr>
        <w:t>EmbeddedSystemX.h</w:t>
      </w:r>
      <w:proofErr w:type="spellEnd"/>
      <w:r w:rsidRPr="00F90AB8">
        <w:rPr>
          <w:rFonts w:ascii="Consolas" w:eastAsia="Times New Roman" w:hAnsi="Consolas" w:cs="Times New Roman"/>
          <w:bCs w:val="0"/>
          <w:color w:val="808080"/>
          <w:spacing w:val="0"/>
          <w:sz w:val="18"/>
          <w:szCs w:val="18"/>
          <w:bdr w:val="none" w:sz="0" w:space="0" w:color="auto" w:frame="1"/>
          <w:lang w:val="en-US" w:eastAsia="en-US"/>
        </w:rPr>
        <w:t>"</w:t>
      </w:r>
      <w:r w:rsidRPr="00F90AB8">
        <w:rPr>
          <w:rFonts w:ascii="Consolas" w:eastAsia="Times New Roman" w:hAnsi="Consolas" w:cs="Times New Roman"/>
          <w:bCs w:val="0"/>
          <w:color w:val="000000"/>
          <w:spacing w:val="0"/>
          <w:sz w:val="18"/>
          <w:szCs w:val="18"/>
          <w:bdr w:val="none" w:sz="0" w:space="0" w:color="auto" w:frame="1"/>
          <w:lang w:val="en-US" w:eastAsia="en-US"/>
        </w:rPr>
        <w:t>  </w:t>
      </w:r>
    </w:p>
    <w:p w14:paraId="65B29401" w14:textId="77777777" w:rsidR="00F90AB8" w:rsidRPr="00F90AB8" w:rsidRDefault="00F90AB8" w:rsidP="00F90AB8">
      <w:pPr>
        <w:numPr>
          <w:ilvl w:val="0"/>
          <w:numId w:val="15"/>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0AB8">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F90AB8">
        <w:rPr>
          <w:rFonts w:ascii="Consolas" w:eastAsia="Times New Roman" w:hAnsi="Consolas" w:cs="Times New Roman"/>
          <w:bCs w:val="0"/>
          <w:color w:val="808080"/>
          <w:spacing w:val="0"/>
          <w:sz w:val="18"/>
          <w:szCs w:val="18"/>
          <w:bdr w:val="none" w:sz="0" w:space="0" w:color="auto" w:frame="1"/>
          <w:lang w:val="en-US" w:eastAsia="en-US"/>
        </w:rPr>
        <w:t>State.h</w:t>
      </w:r>
      <w:proofErr w:type="spellEnd"/>
      <w:r w:rsidRPr="00F90AB8">
        <w:rPr>
          <w:rFonts w:ascii="Consolas" w:eastAsia="Times New Roman" w:hAnsi="Consolas" w:cs="Times New Roman"/>
          <w:bCs w:val="0"/>
          <w:color w:val="808080"/>
          <w:spacing w:val="0"/>
          <w:sz w:val="18"/>
          <w:szCs w:val="18"/>
          <w:bdr w:val="none" w:sz="0" w:space="0" w:color="auto" w:frame="1"/>
          <w:lang w:val="en-US" w:eastAsia="en-US"/>
        </w:rPr>
        <w:t>"</w:t>
      </w:r>
      <w:r w:rsidRPr="00F90AB8">
        <w:rPr>
          <w:rFonts w:ascii="Consolas" w:eastAsia="Times New Roman" w:hAnsi="Consolas" w:cs="Times New Roman"/>
          <w:bCs w:val="0"/>
          <w:color w:val="000000"/>
          <w:spacing w:val="0"/>
          <w:sz w:val="18"/>
          <w:szCs w:val="18"/>
          <w:bdr w:val="none" w:sz="0" w:space="0" w:color="auto" w:frame="1"/>
          <w:lang w:val="en-US" w:eastAsia="en-US"/>
        </w:rPr>
        <w:t>  </w:t>
      </w:r>
    </w:p>
    <w:p w14:paraId="0EE4E8C5" w14:textId="77777777" w:rsidR="00F90AB8" w:rsidRPr="00F90AB8" w:rsidRDefault="00F90AB8" w:rsidP="00F90AB8">
      <w:pPr>
        <w:numPr>
          <w:ilvl w:val="0"/>
          <w:numId w:val="15"/>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0AB8">
        <w:rPr>
          <w:rFonts w:ascii="Consolas" w:eastAsia="Times New Roman" w:hAnsi="Consolas" w:cs="Times New Roman"/>
          <w:bCs w:val="0"/>
          <w:color w:val="000000"/>
          <w:spacing w:val="0"/>
          <w:sz w:val="18"/>
          <w:szCs w:val="18"/>
          <w:bdr w:val="none" w:sz="0" w:space="0" w:color="auto" w:frame="1"/>
          <w:lang w:val="en-US" w:eastAsia="en-US"/>
        </w:rPr>
        <w:t>  </w:t>
      </w:r>
    </w:p>
    <w:p w14:paraId="7EC29173" w14:textId="77777777" w:rsidR="00F90AB8" w:rsidRPr="00F90AB8" w:rsidRDefault="00F90AB8" w:rsidP="00F90AB8">
      <w:pPr>
        <w:numPr>
          <w:ilvl w:val="0"/>
          <w:numId w:val="15"/>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F90AB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0AB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F90AB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0AB8">
        <w:rPr>
          <w:rFonts w:ascii="Consolas" w:eastAsia="Times New Roman" w:hAnsi="Consolas" w:cs="Times New Roman"/>
          <w:bCs w:val="0"/>
          <w:color w:val="000000"/>
          <w:spacing w:val="0"/>
          <w:sz w:val="18"/>
          <w:szCs w:val="18"/>
          <w:bdr w:val="none" w:sz="0" w:space="0" w:color="auto" w:frame="1"/>
          <w:lang w:val="en-US" w:eastAsia="en-US"/>
        </w:rPr>
        <w:t>()  </w:t>
      </w:r>
    </w:p>
    <w:p w14:paraId="0952D859" w14:textId="77777777" w:rsidR="00F90AB8" w:rsidRPr="00F90AB8" w:rsidRDefault="00F90AB8" w:rsidP="00F90AB8">
      <w:pPr>
        <w:numPr>
          <w:ilvl w:val="0"/>
          <w:numId w:val="15"/>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0AB8">
        <w:rPr>
          <w:rFonts w:ascii="Consolas" w:eastAsia="Times New Roman" w:hAnsi="Consolas" w:cs="Times New Roman"/>
          <w:bCs w:val="0"/>
          <w:color w:val="000000"/>
          <w:spacing w:val="0"/>
          <w:sz w:val="18"/>
          <w:szCs w:val="18"/>
          <w:bdr w:val="none" w:sz="0" w:space="0" w:color="auto" w:frame="1"/>
          <w:lang w:val="en-US" w:eastAsia="en-US"/>
        </w:rPr>
        <w:t>{}  </w:t>
      </w:r>
    </w:p>
    <w:p w14:paraId="4A4293A4" w14:textId="77777777" w:rsidR="00F90AB8" w:rsidRPr="00F90AB8" w:rsidRDefault="00F90AB8" w:rsidP="00F90AB8">
      <w:pPr>
        <w:numPr>
          <w:ilvl w:val="0"/>
          <w:numId w:val="15"/>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0AB8">
        <w:rPr>
          <w:rFonts w:ascii="Consolas" w:eastAsia="Times New Roman" w:hAnsi="Consolas" w:cs="Times New Roman"/>
          <w:bCs w:val="0"/>
          <w:color w:val="000000"/>
          <w:spacing w:val="0"/>
          <w:sz w:val="18"/>
          <w:szCs w:val="18"/>
          <w:bdr w:val="none" w:sz="0" w:space="0" w:color="auto" w:frame="1"/>
          <w:lang w:val="en-US" w:eastAsia="en-US"/>
        </w:rPr>
        <w:t>  </w:t>
      </w:r>
    </w:p>
    <w:p w14:paraId="7726D517" w14:textId="77777777" w:rsidR="00F90AB8" w:rsidRPr="00F90AB8" w:rsidRDefault="00F90AB8" w:rsidP="00F90AB8">
      <w:pPr>
        <w:numPr>
          <w:ilvl w:val="0"/>
          <w:numId w:val="15"/>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F90AB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0AB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F90AB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0AB8">
        <w:rPr>
          <w:rFonts w:ascii="Consolas" w:eastAsia="Times New Roman" w:hAnsi="Consolas" w:cs="Times New Roman"/>
          <w:bCs w:val="0"/>
          <w:color w:val="000000"/>
          <w:spacing w:val="0"/>
          <w:sz w:val="18"/>
          <w:szCs w:val="18"/>
          <w:bdr w:val="none" w:sz="0" w:space="0" w:color="auto" w:frame="1"/>
          <w:lang w:val="en-US" w:eastAsia="en-US"/>
        </w:rPr>
        <w:t>()  </w:t>
      </w:r>
    </w:p>
    <w:p w14:paraId="27C9BD61" w14:textId="77777777" w:rsidR="00F90AB8" w:rsidRPr="00F90AB8" w:rsidRDefault="00F90AB8" w:rsidP="00F90AB8">
      <w:pPr>
        <w:numPr>
          <w:ilvl w:val="0"/>
          <w:numId w:val="15"/>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0AB8">
        <w:rPr>
          <w:rFonts w:ascii="Consolas" w:eastAsia="Times New Roman" w:hAnsi="Consolas" w:cs="Times New Roman"/>
          <w:bCs w:val="0"/>
          <w:color w:val="000000"/>
          <w:spacing w:val="0"/>
          <w:sz w:val="18"/>
          <w:szCs w:val="18"/>
          <w:bdr w:val="none" w:sz="0" w:space="0" w:color="auto" w:frame="1"/>
          <w:lang w:val="en-US" w:eastAsia="en-US"/>
        </w:rPr>
        <w:t>{}  </w:t>
      </w:r>
    </w:p>
    <w:p w14:paraId="01730CFB" w14:textId="77777777" w:rsidR="00F90AB8" w:rsidRPr="00F90AB8" w:rsidRDefault="00F90AB8" w:rsidP="00F90AB8">
      <w:pPr>
        <w:numPr>
          <w:ilvl w:val="0"/>
          <w:numId w:val="15"/>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0AB8">
        <w:rPr>
          <w:rFonts w:ascii="Consolas" w:eastAsia="Times New Roman" w:hAnsi="Consolas" w:cs="Times New Roman"/>
          <w:bCs w:val="0"/>
          <w:color w:val="000000"/>
          <w:spacing w:val="0"/>
          <w:sz w:val="18"/>
          <w:szCs w:val="18"/>
          <w:bdr w:val="none" w:sz="0" w:space="0" w:color="auto" w:frame="1"/>
          <w:lang w:val="en-US" w:eastAsia="en-US"/>
        </w:rPr>
        <w:t>  </w:t>
      </w:r>
    </w:p>
    <w:p w14:paraId="35C5AB63" w14:textId="77777777" w:rsidR="00F90AB8" w:rsidRPr="00F90AB8" w:rsidRDefault="00F90AB8" w:rsidP="00F90AB8">
      <w:pPr>
        <w:numPr>
          <w:ilvl w:val="0"/>
          <w:numId w:val="15"/>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0AB8">
        <w:rPr>
          <w:rFonts w:ascii="Consolas" w:eastAsia="Times New Roman" w:hAnsi="Consolas" w:cs="Times New Roman"/>
          <w:b/>
          <w:color w:val="006699"/>
          <w:spacing w:val="0"/>
          <w:sz w:val="18"/>
          <w:szCs w:val="18"/>
          <w:bdr w:val="none" w:sz="0" w:space="0" w:color="auto" w:frame="1"/>
          <w:lang w:val="en-US" w:eastAsia="en-US"/>
        </w:rPr>
        <w:t>void</w:t>
      </w:r>
      <w:r w:rsidRPr="00F90AB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F90AB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0AB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F90AB8">
        <w:rPr>
          <w:rFonts w:ascii="Consolas" w:eastAsia="Times New Roman" w:hAnsi="Consolas" w:cs="Times New Roman"/>
          <w:bCs w:val="0"/>
          <w:color w:val="000000"/>
          <w:spacing w:val="0"/>
          <w:sz w:val="18"/>
          <w:szCs w:val="18"/>
          <w:bdr w:val="none" w:sz="0" w:space="0" w:color="auto" w:frame="1"/>
          <w:lang w:val="en-US" w:eastAsia="en-US"/>
        </w:rPr>
        <w:t>SelftestOk</w:t>
      </w:r>
      <w:proofErr w:type="spellEnd"/>
      <w:r w:rsidRPr="00F90AB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F90AB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0AB8">
        <w:rPr>
          <w:rFonts w:ascii="Consolas" w:eastAsia="Times New Roman" w:hAnsi="Consolas" w:cs="Times New Roman"/>
          <w:bCs w:val="0"/>
          <w:color w:val="000000"/>
          <w:spacing w:val="0"/>
          <w:sz w:val="18"/>
          <w:szCs w:val="18"/>
          <w:bdr w:val="none" w:sz="0" w:space="0" w:color="auto" w:frame="1"/>
          <w:lang w:val="en-US" w:eastAsia="en-US"/>
        </w:rPr>
        <w:t>* context) {  </w:t>
      </w:r>
    </w:p>
    <w:p w14:paraId="7B4CC343" w14:textId="77777777" w:rsidR="00F90AB8" w:rsidRPr="00F90AB8" w:rsidRDefault="00F90AB8" w:rsidP="00F90AB8">
      <w:pPr>
        <w:numPr>
          <w:ilvl w:val="0"/>
          <w:numId w:val="15"/>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0AB8">
        <w:rPr>
          <w:rFonts w:ascii="Consolas" w:eastAsia="Times New Roman" w:hAnsi="Consolas" w:cs="Times New Roman"/>
          <w:bCs w:val="0"/>
          <w:color w:val="000000"/>
          <w:spacing w:val="0"/>
          <w:sz w:val="18"/>
          <w:szCs w:val="18"/>
          <w:bdr w:val="none" w:sz="0" w:space="0" w:color="auto" w:frame="1"/>
          <w:lang w:val="en-US" w:eastAsia="en-US"/>
        </w:rPr>
        <w:t>    _</w:t>
      </w:r>
      <w:proofErr w:type="spellStart"/>
      <w:r w:rsidRPr="00F90AB8">
        <w:rPr>
          <w:rFonts w:ascii="Consolas" w:eastAsia="Times New Roman" w:hAnsi="Consolas" w:cs="Times New Roman"/>
          <w:bCs w:val="0"/>
          <w:color w:val="000000"/>
          <w:spacing w:val="0"/>
          <w:sz w:val="18"/>
          <w:szCs w:val="18"/>
          <w:bdr w:val="none" w:sz="0" w:space="0" w:color="auto" w:frame="1"/>
          <w:lang w:val="en-US" w:eastAsia="en-US"/>
        </w:rPr>
        <w:t>currentState</w:t>
      </w:r>
      <w:proofErr w:type="spellEnd"/>
      <w:r w:rsidRPr="00F90AB8">
        <w:rPr>
          <w:rFonts w:ascii="Consolas" w:eastAsia="Times New Roman" w:hAnsi="Consolas" w:cs="Times New Roman"/>
          <w:bCs w:val="0"/>
          <w:color w:val="000000"/>
          <w:spacing w:val="0"/>
          <w:sz w:val="18"/>
          <w:szCs w:val="18"/>
          <w:bdr w:val="none" w:sz="0" w:space="0" w:color="auto" w:frame="1"/>
          <w:lang w:val="en-US" w:eastAsia="en-US"/>
        </w:rPr>
        <w:t>-&gt;</w:t>
      </w:r>
      <w:proofErr w:type="spellStart"/>
      <w:r w:rsidRPr="00F90AB8">
        <w:rPr>
          <w:rFonts w:ascii="Consolas" w:eastAsia="Times New Roman" w:hAnsi="Consolas" w:cs="Times New Roman"/>
          <w:bCs w:val="0"/>
          <w:color w:val="000000"/>
          <w:spacing w:val="0"/>
          <w:sz w:val="18"/>
          <w:szCs w:val="18"/>
          <w:bdr w:val="none" w:sz="0" w:space="0" w:color="auto" w:frame="1"/>
          <w:lang w:val="en-US" w:eastAsia="en-US"/>
        </w:rPr>
        <w:t>SelftestOk</w:t>
      </w:r>
      <w:proofErr w:type="spellEnd"/>
      <w:r w:rsidRPr="00F90AB8">
        <w:rPr>
          <w:rFonts w:ascii="Consolas" w:eastAsia="Times New Roman" w:hAnsi="Consolas" w:cs="Times New Roman"/>
          <w:bCs w:val="0"/>
          <w:color w:val="000000"/>
          <w:spacing w:val="0"/>
          <w:sz w:val="18"/>
          <w:szCs w:val="18"/>
          <w:bdr w:val="none" w:sz="0" w:space="0" w:color="auto" w:frame="1"/>
          <w:lang w:val="en-US" w:eastAsia="en-US"/>
        </w:rPr>
        <w:t>(</w:t>
      </w:r>
      <w:r w:rsidRPr="00F90AB8">
        <w:rPr>
          <w:rFonts w:ascii="Consolas" w:eastAsia="Times New Roman" w:hAnsi="Consolas" w:cs="Times New Roman"/>
          <w:b/>
          <w:color w:val="006699"/>
          <w:spacing w:val="0"/>
          <w:sz w:val="18"/>
          <w:szCs w:val="18"/>
          <w:bdr w:val="none" w:sz="0" w:space="0" w:color="auto" w:frame="1"/>
          <w:lang w:val="en-US" w:eastAsia="en-US"/>
        </w:rPr>
        <w:t>this</w:t>
      </w:r>
      <w:r w:rsidRPr="00F90AB8">
        <w:rPr>
          <w:rFonts w:ascii="Consolas" w:eastAsia="Times New Roman" w:hAnsi="Consolas" w:cs="Times New Roman"/>
          <w:bCs w:val="0"/>
          <w:color w:val="000000"/>
          <w:spacing w:val="0"/>
          <w:sz w:val="18"/>
          <w:szCs w:val="18"/>
          <w:bdr w:val="none" w:sz="0" w:space="0" w:color="auto" w:frame="1"/>
          <w:lang w:val="en-US" w:eastAsia="en-US"/>
        </w:rPr>
        <w:t>); }  </w:t>
      </w:r>
    </w:p>
    <w:p w14:paraId="1C1A29CB" w14:textId="77777777" w:rsidR="00F90AB8" w:rsidRDefault="00F90AB8" w:rsidP="00D733BB"/>
    <w:p w14:paraId="1C6A1D6A"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
          <w:color w:val="006699"/>
          <w:spacing w:val="0"/>
          <w:sz w:val="18"/>
          <w:szCs w:val="18"/>
          <w:bdr w:val="none" w:sz="0" w:space="0" w:color="auto" w:frame="1"/>
          <w:lang w:val="en-US" w:eastAsia="en-US"/>
        </w:rPr>
        <w:t>class</w:t>
      </w:r>
      <w:r w:rsidRPr="0027666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w:t>
      </w:r>
    </w:p>
    <w:p w14:paraId="2DF73CE2"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p>
    <w:p w14:paraId="00E7679F"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
          <w:color w:val="006699"/>
          <w:spacing w:val="0"/>
          <w:sz w:val="18"/>
          <w:szCs w:val="18"/>
          <w:bdr w:val="none" w:sz="0" w:space="0" w:color="auto" w:frame="1"/>
          <w:lang w:val="en-US" w:eastAsia="en-US"/>
        </w:rPr>
        <w:t>class</w:t>
      </w:r>
      <w:r w:rsidRPr="00276668">
        <w:rPr>
          <w:rFonts w:ascii="Consolas" w:eastAsia="Times New Roman" w:hAnsi="Consolas" w:cs="Times New Roman"/>
          <w:bCs w:val="0"/>
          <w:color w:val="000000"/>
          <w:spacing w:val="0"/>
          <w:sz w:val="18"/>
          <w:szCs w:val="18"/>
          <w:bdr w:val="none" w:sz="0" w:space="0" w:color="auto" w:frame="1"/>
          <w:lang w:val="en-US" w:eastAsia="en-US"/>
        </w:rPr>
        <w:t> State  </w:t>
      </w:r>
    </w:p>
    <w:p w14:paraId="487EF71C"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p>
    <w:p w14:paraId="49DAB76D"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
          <w:color w:val="006699"/>
          <w:spacing w:val="0"/>
          <w:sz w:val="18"/>
          <w:szCs w:val="18"/>
          <w:bdr w:val="none" w:sz="0" w:space="0" w:color="auto" w:frame="1"/>
          <w:lang w:val="en-US" w:eastAsia="en-US"/>
        </w:rPr>
        <w:t>public</w:t>
      </w:r>
      <w:r w:rsidRPr="00276668">
        <w:rPr>
          <w:rFonts w:ascii="Consolas" w:eastAsia="Times New Roman" w:hAnsi="Consolas" w:cs="Times New Roman"/>
          <w:bCs w:val="0"/>
          <w:color w:val="000000"/>
          <w:spacing w:val="0"/>
          <w:sz w:val="18"/>
          <w:szCs w:val="18"/>
          <w:bdr w:val="none" w:sz="0" w:space="0" w:color="auto" w:frame="1"/>
          <w:lang w:val="en-US" w:eastAsia="en-US"/>
        </w:rPr>
        <w:t>:  </w:t>
      </w:r>
    </w:p>
    <w:p w14:paraId="66BBB620"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State();  </w:t>
      </w:r>
    </w:p>
    <w:p w14:paraId="4A46C82F"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~State();  </w:t>
      </w:r>
    </w:p>
    <w:p w14:paraId="187A95C2"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SelftestOk</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31CFEF6C"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Initialized(</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1120C1B4"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Restart(</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30B3C419"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Configure(</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7B76C546"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ConfigurationEnded(EmbeddedSystemX* context) = 0;  </w:t>
      </w:r>
    </w:p>
    <w:p w14:paraId="167B189A"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Exit(</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0B6B7D54"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Stop(</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35B3A787"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Start(</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482EBFBB"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Suspend(</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447E5308"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Resume(</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3D443B8A"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SelfTestFailed(EmbeddedSystemX* context, </w:t>
      </w:r>
      <w:r w:rsidRPr="00276668">
        <w:rPr>
          <w:rFonts w:ascii="Consolas" w:eastAsia="Times New Roman" w:hAnsi="Consolas" w:cs="Times New Roman"/>
          <w:b/>
          <w:color w:val="2E8B57"/>
          <w:spacing w:val="0"/>
          <w:sz w:val="18"/>
          <w:szCs w:val="18"/>
          <w:bdr w:val="none" w:sz="0" w:space="0" w:color="auto" w:frame="1"/>
          <w:lang w:val="en-US" w:eastAsia="en-US"/>
        </w:rPr>
        <w:t>int</w:t>
      </w:r>
      <w:r w:rsidRPr="00276668">
        <w:rPr>
          <w:rFonts w:ascii="Consolas" w:eastAsia="Times New Roman" w:hAnsi="Consolas" w:cs="Times New Roman"/>
          <w:bCs w:val="0"/>
          <w:color w:val="000000"/>
          <w:spacing w:val="0"/>
          <w:sz w:val="18"/>
          <w:szCs w:val="18"/>
          <w:bdr w:val="none" w:sz="0" w:space="0" w:color="auto" w:frame="1"/>
          <w:lang w:val="en-US" w:eastAsia="en-US"/>
        </w:rPr>
        <w:t> errorNo) = 0;  </w:t>
      </w:r>
    </w:p>
    <w:p w14:paraId="7DACEA9B"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ConfigX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6DB13577"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chMode</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425D0B7E"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eventX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068EC4F5" w14:textId="77777777" w:rsidR="00276668" w:rsidRPr="00276668" w:rsidRDefault="00276668" w:rsidP="00276668">
      <w:pPr>
        <w:numPr>
          <w:ilvl w:val="0"/>
          <w:numId w:val="16"/>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virtual</w:t>
      </w:r>
      <w:r w:rsidRPr="00276668">
        <w:rPr>
          <w:rFonts w:ascii="Consolas" w:eastAsia="Times New Roman" w:hAnsi="Consolas" w:cs="Times New Roman"/>
          <w:bCs w:val="0"/>
          <w:color w:val="000000"/>
          <w:spacing w:val="0"/>
          <w:sz w:val="18"/>
          <w:szCs w:val="18"/>
          <w:bdr w:val="none" w:sz="0" w:space="0" w:color="auto" w:frame="1"/>
          <w:lang w:val="en-US" w:eastAsia="en-US"/>
        </w:rPr>
        <w:t> </w:t>
      </w:r>
      <w:r w:rsidRPr="00276668">
        <w:rPr>
          <w:rFonts w:ascii="Consolas" w:eastAsia="Times New Roman" w:hAnsi="Consolas" w:cs="Times New Roman"/>
          <w:b/>
          <w:color w:val="006699"/>
          <w:spacing w:val="0"/>
          <w:sz w:val="18"/>
          <w:szCs w:val="18"/>
          <w:bdr w:val="none" w:sz="0" w:space="0" w:color="auto" w:frame="1"/>
          <w:lang w:val="en-US" w:eastAsia="en-US"/>
        </w:rPr>
        <w:t>void</w:t>
      </w:r>
      <w:r w:rsidRPr="0027666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eventY</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27666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276668">
        <w:rPr>
          <w:rFonts w:ascii="Consolas" w:eastAsia="Times New Roman" w:hAnsi="Consolas" w:cs="Times New Roman"/>
          <w:bCs w:val="0"/>
          <w:color w:val="000000"/>
          <w:spacing w:val="0"/>
          <w:sz w:val="18"/>
          <w:szCs w:val="18"/>
          <w:bdr w:val="none" w:sz="0" w:space="0" w:color="auto" w:frame="1"/>
          <w:lang w:val="en-US" w:eastAsia="en-US"/>
        </w:rPr>
        <w:t>* context) = 0;  </w:t>
      </w:r>
    </w:p>
    <w:p w14:paraId="2E2698DD" w14:textId="77777777" w:rsidR="00276668" w:rsidRPr="00276668" w:rsidRDefault="00276668" w:rsidP="00276668">
      <w:pPr>
        <w:numPr>
          <w:ilvl w:val="0"/>
          <w:numId w:val="16"/>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276668">
        <w:rPr>
          <w:rFonts w:ascii="Consolas" w:eastAsia="Times New Roman" w:hAnsi="Consolas" w:cs="Times New Roman"/>
          <w:bCs w:val="0"/>
          <w:color w:val="000000"/>
          <w:spacing w:val="0"/>
          <w:sz w:val="18"/>
          <w:szCs w:val="18"/>
          <w:bdr w:val="none" w:sz="0" w:space="0" w:color="auto" w:frame="1"/>
          <w:lang w:val="en-US" w:eastAsia="en-US"/>
        </w:rPr>
        <w:t>};  </w:t>
      </w:r>
    </w:p>
    <w:p w14:paraId="500E0A09" w14:textId="0DB11DB1" w:rsidR="00D733BB" w:rsidRDefault="00276668" w:rsidP="00D733BB">
      <w:r>
        <w:t xml:space="preserve">Figure 9. </w:t>
      </w:r>
      <w:proofErr w:type="spellStart"/>
      <w:r>
        <w:t>State.h</w:t>
      </w:r>
      <w:proofErr w:type="spellEnd"/>
      <w:proofErr w:type="gramStart"/>
      <w:r>
        <w:t>.</w:t>
      </w:r>
      <w:r w:rsidR="0023406D">
        <w:t xml:space="preserve">  Made</w:t>
      </w:r>
      <w:proofErr w:type="gramEnd"/>
      <w:r>
        <w:t xml:space="preserve"> as an abstract class with pure virtual functions. All defined states must </w:t>
      </w:r>
      <w:r w:rsidR="006631E1">
        <w:t xml:space="preserve">override and </w:t>
      </w:r>
      <w:r>
        <w:t>implement these.</w:t>
      </w:r>
    </w:p>
    <w:p w14:paraId="15D1A51B" w14:textId="77777777" w:rsidR="00E67F9A" w:rsidRDefault="00E67F9A" w:rsidP="00D733BB"/>
    <w:p w14:paraId="38BDCB1A" w14:textId="5ECCBFC7" w:rsidR="008D1873" w:rsidRDefault="00E67F9A" w:rsidP="00D733BB">
      <w:r>
        <w:t xml:space="preserve">Figure 10. </w:t>
      </w:r>
      <w:proofErr w:type="spellStart"/>
      <w:r>
        <w:t>PowerOnSelfTest.h</w:t>
      </w:r>
      <w:proofErr w:type="spellEnd"/>
      <w:r>
        <w:t xml:space="preserve">. </w:t>
      </w:r>
      <w:proofErr w:type="spellStart"/>
      <w:r w:rsidR="008D1873">
        <w:t>Implementes</w:t>
      </w:r>
      <w:proofErr w:type="spellEnd"/>
      <w:r w:rsidR="008D1873">
        <w:t xml:space="preserve"> State. Static function </w:t>
      </w:r>
      <w:proofErr w:type="spellStart"/>
      <w:proofErr w:type="gramStart"/>
      <w:r w:rsidR="008D1873">
        <w:t>GetInstance</w:t>
      </w:r>
      <w:proofErr w:type="spellEnd"/>
      <w:r w:rsidR="008D1873">
        <w:t>(</w:t>
      </w:r>
      <w:proofErr w:type="gramEnd"/>
      <w:r w:rsidR="006631E1">
        <w:t>) returns a singleton instance, as the constructor and destructor are private. Notice how we override the functions from State.</w:t>
      </w:r>
    </w:p>
    <w:p w14:paraId="15A3D6C7"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808080"/>
          <w:spacing w:val="0"/>
          <w:sz w:val="18"/>
          <w:szCs w:val="18"/>
          <w:bdr w:val="none" w:sz="0" w:space="0" w:color="auto" w:frame="1"/>
          <w:lang w:val="en-US" w:eastAsia="en-US"/>
        </w:rPr>
        <w:t>#pragma once</w:t>
      </w:r>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49734E2F"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E67F9A">
        <w:rPr>
          <w:rFonts w:ascii="Consolas" w:eastAsia="Times New Roman" w:hAnsi="Consolas" w:cs="Times New Roman"/>
          <w:bCs w:val="0"/>
          <w:color w:val="808080"/>
          <w:spacing w:val="0"/>
          <w:sz w:val="18"/>
          <w:szCs w:val="18"/>
          <w:bdr w:val="none" w:sz="0" w:space="0" w:color="auto" w:frame="1"/>
          <w:lang w:val="en-US" w:eastAsia="en-US"/>
        </w:rPr>
        <w:t>State.h</w:t>
      </w:r>
      <w:proofErr w:type="spellEnd"/>
      <w:r w:rsidRPr="00E67F9A">
        <w:rPr>
          <w:rFonts w:ascii="Consolas" w:eastAsia="Times New Roman" w:hAnsi="Consolas" w:cs="Times New Roman"/>
          <w:bCs w:val="0"/>
          <w:color w:val="808080"/>
          <w:spacing w:val="0"/>
          <w:sz w:val="18"/>
          <w:szCs w:val="18"/>
          <w:bdr w:val="none" w:sz="0" w:space="0" w:color="auto" w:frame="1"/>
          <w:lang w:val="en-US" w:eastAsia="en-US"/>
        </w:rPr>
        <w:t>"</w:t>
      </w:r>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678B3C43"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6393B25A"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
          <w:color w:val="006699"/>
          <w:spacing w:val="0"/>
          <w:sz w:val="18"/>
          <w:szCs w:val="18"/>
          <w:bdr w:val="none" w:sz="0" w:space="0" w:color="auto" w:frame="1"/>
          <w:lang w:val="en-US" w:eastAsia="en-US"/>
        </w:rPr>
        <w:t>class</w:t>
      </w: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 </w:t>
      </w:r>
      <w:r w:rsidRPr="00E67F9A">
        <w:rPr>
          <w:rFonts w:ascii="Consolas" w:eastAsia="Times New Roman" w:hAnsi="Consolas" w:cs="Times New Roman"/>
          <w:b/>
          <w:color w:val="006699"/>
          <w:spacing w:val="0"/>
          <w:sz w:val="18"/>
          <w:szCs w:val="18"/>
          <w:bdr w:val="none" w:sz="0" w:space="0" w:color="auto" w:frame="1"/>
          <w:lang w:val="en-US" w:eastAsia="en-US"/>
        </w:rPr>
        <w:t>public</w:t>
      </w:r>
      <w:r w:rsidRPr="00E67F9A">
        <w:rPr>
          <w:rFonts w:ascii="Consolas" w:eastAsia="Times New Roman" w:hAnsi="Consolas" w:cs="Times New Roman"/>
          <w:bCs w:val="0"/>
          <w:color w:val="000000"/>
          <w:spacing w:val="0"/>
          <w:sz w:val="18"/>
          <w:szCs w:val="18"/>
          <w:bdr w:val="none" w:sz="0" w:space="0" w:color="auto" w:frame="1"/>
          <w:lang w:val="en-US" w:eastAsia="en-US"/>
        </w:rPr>
        <w:t> State  </w:t>
      </w:r>
    </w:p>
    <w:p w14:paraId="342E02A2"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6427D5D2"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
          <w:color w:val="006699"/>
          <w:spacing w:val="0"/>
          <w:sz w:val="18"/>
          <w:szCs w:val="18"/>
          <w:bdr w:val="none" w:sz="0" w:space="0" w:color="auto" w:frame="1"/>
          <w:lang w:val="en-US" w:eastAsia="en-US"/>
        </w:rPr>
        <w:t>public</w:t>
      </w:r>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6742B260"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static</w:t>
      </w: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GetInstance</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04C20BF5"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SelftestOk</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w:t>
      </w:r>
    </w:p>
    <w:p w14:paraId="23516BE1"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SelfTestFailed(EmbeddedSystemX* context, </w:t>
      </w:r>
      <w:r w:rsidRPr="00E67F9A">
        <w:rPr>
          <w:rFonts w:ascii="Consolas" w:eastAsia="Times New Roman" w:hAnsi="Consolas" w:cs="Times New Roman"/>
          <w:b/>
          <w:color w:val="2E8B57"/>
          <w:spacing w:val="0"/>
          <w:sz w:val="18"/>
          <w:szCs w:val="18"/>
          <w:bdr w:val="none" w:sz="0" w:space="0" w:color="auto" w:frame="1"/>
          <w:lang w:val="en-US" w:eastAsia="en-US"/>
        </w:rPr>
        <w:t>int</w:t>
      </w:r>
      <w:r w:rsidRPr="00E67F9A">
        <w:rPr>
          <w:rFonts w:ascii="Consolas" w:eastAsia="Times New Roman" w:hAnsi="Consolas" w:cs="Times New Roman"/>
          <w:bCs w:val="0"/>
          <w:color w:val="000000"/>
          <w:spacing w:val="0"/>
          <w:sz w:val="18"/>
          <w:szCs w:val="18"/>
          <w:bdr w:val="none" w:sz="0" w:space="0" w:color="auto" w:frame="1"/>
          <w:lang w:val="en-US" w:eastAsia="en-US"/>
        </w:rPr>
        <w:t> errorNo);  </w:t>
      </w:r>
    </w:p>
    <w:p w14:paraId="05A46139"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static</w:t>
      </w: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systemSelftest</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0E3269F4"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
          <w:color w:val="006699"/>
          <w:spacing w:val="0"/>
          <w:sz w:val="18"/>
          <w:szCs w:val="18"/>
          <w:bdr w:val="none" w:sz="0" w:space="0" w:color="auto" w:frame="1"/>
          <w:lang w:val="en-US" w:eastAsia="en-US"/>
        </w:rPr>
        <w:t>private</w:t>
      </w:r>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3F17697E"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static</w:t>
      </w: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_instance;  </w:t>
      </w:r>
    </w:p>
    <w:p w14:paraId="0036D4EE"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52934CE2"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77F94A33"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
          <w:color w:val="006699"/>
          <w:spacing w:val="0"/>
          <w:sz w:val="18"/>
          <w:szCs w:val="18"/>
          <w:bdr w:val="none" w:sz="0" w:space="0" w:color="auto" w:frame="1"/>
          <w:lang w:val="en-US" w:eastAsia="en-US"/>
        </w:rPr>
        <w:t>public</w:t>
      </w:r>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31A0756C"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Initialized(</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73C5837A"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Restart(</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7B51D7F4"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Configure(</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0DD69691"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ConfigurationEnded(EmbeddedSystemX* context) override;  </w:t>
      </w:r>
    </w:p>
    <w:p w14:paraId="7C5AF3F1"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Exit(</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484D5864"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Stop(</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5A44C746"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Start(</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1B9DA532"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Suspend(</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09D71DB3"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Resume(</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1C9B07CA"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ConfigX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028686DC" w14:textId="77777777" w:rsidR="00E67F9A" w:rsidRPr="00E67F9A" w:rsidRDefault="00E67F9A" w:rsidP="00E67F9A">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chMode</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7DF05B6B" w14:textId="77777777" w:rsidR="00E67F9A" w:rsidRPr="00E67F9A" w:rsidRDefault="00E67F9A" w:rsidP="00E67F9A">
      <w:pPr>
        <w:numPr>
          <w:ilvl w:val="0"/>
          <w:numId w:val="17"/>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eventX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 context) override;  </w:t>
      </w:r>
    </w:p>
    <w:p w14:paraId="30950504" w14:textId="1017F212" w:rsidR="00E67F9A" w:rsidRPr="005F2589" w:rsidRDefault="00E67F9A" w:rsidP="00D733BB">
      <w:pPr>
        <w:numPr>
          <w:ilvl w:val="0"/>
          <w:numId w:val="17"/>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E67F9A">
        <w:rPr>
          <w:rFonts w:ascii="Consolas" w:eastAsia="Times New Roman" w:hAnsi="Consolas" w:cs="Times New Roman"/>
          <w:bCs w:val="0"/>
          <w:color w:val="000000"/>
          <w:spacing w:val="0"/>
          <w:sz w:val="18"/>
          <w:szCs w:val="18"/>
          <w:bdr w:val="none" w:sz="0" w:space="0" w:color="auto" w:frame="1"/>
          <w:lang w:val="en-US" w:eastAsia="en-US"/>
        </w:rPr>
        <w:t>    </w:t>
      </w:r>
      <w:r w:rsidRPr="00E67F9A">
        <w:rPr>
          <w:rFonts w:ascii="Consolas" w:eastAsia="Times New Roman" w:hAnsi="Consolas" w:cs="Times New Roman"/>
          <w:b/>
          <w:color w:val="006699"/>
          <w:spacing w:val="0"/>
          <w:sz w:val="18"/>
          <w:szCs w:val="18"/>
          <w:bdr w:val="none" w:sz="0" w:space="0" w:color="auto" w:frame="1"/>
          <w:lang w:val="en-US" w:eastAsia="en-US"/>
        </w:rPr>
        <w:t>void</w:t>
      </w:r>
      <w:r w:rsidRPr="00E67F9A">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eventY</w:t>
      </w:r>
      <w:proofErr w:type="spellEnd"/>
      <w:r w:rsidRPr="00E67F9A">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E67F9A">
        <w:rPr>
          <w:rFonts w:ascii="Consolas" w:eastAsia="Times New Roman" w:hAnsi="Consolas" w:cs="Times New Roman"/>
          <w:bCs w:val="0"/>
          <w:color w:val="000000"/>
          <w:spacing w:val="0"/>
          <w:sz w:val="18"/>
          <w:szCs w:val="18"/>
          <w:bdr w:val="none" w:sz="0" w:space="0" w:color="auto" w:frame="1"/>
          <w:lang w:val="en-US" w:eastAsia="en-US"/>
        </w:rPr>
        <w:t>Embed</w:t>
      </w:r>
      <w:r w:rsidR="005F2589">
        <w:rPr>
          <w:rFonts w:ascii="Consolas" w:eastAsia="Times New Roman" w:hAnsi="Consolas" w:cs="Times New Roman"/>
          <w:bCs w:val="0"/>
          <w:color w:val="000000"/>
          <w:spacing w:val="0"/>
          <w:sz w:val="18"/>
          <w:szCs w:val="18"/>
          <w:bdr w:val="none" w:sz="0" w:space="0" w:color="auto" w:frame="1"/>
          <w:lang w:val="en-US" w:eastAsia="en-US"/>
        </w:rPr>
        <w:t>dedSystemX</w:t>
      </w:r>
      <w:proofErr w:type="spellEnd"/>
      <w:r w:rsidR="005F2589">
        <w:rPr>
          <w:rFonts w:ascii="Consolas" w:eastAsia="Times New Roman" w:hAnsi="Consolas" w:cs="Times New Roman"/>
          <w:bCs w:val="0"/>
          <w:color w:val="000000"/>
          <w:spacing w:val="0"/>
          <w:sz w:val="18"/>
          <w:szCs w:val="18"/>
          <w:bdr w:val="none" w:sz="0" w:space="0" w:color="auto" w:frame="1"/>
          <w:lang w:val="en-US" w:eastAsia="en-US"/>
        </w:rPr>
        <w:t>* context) override; </w:t>
      </w:r>
      <w:r w:rsidRPr="00E67F9A">
        <w:rPr>
          <w:rFonts w:ascii="Consolas" w:eastAsia="Times New Roman" w:hAnsi="Consolas" w:cs="Times New Roman"/>
          <w:bCs w:val="0"/>
          <w:color w:val="000000"/>
          <w:spacing w:val="0"/>
          <w:sz w:val="18"/>
          <w:szCs w:val="18"/>
          <w:bdr w:val="none" w:sz="0" w:space="0" w:color="auto" w:frame="1"/>
          <w:lang w:val="en-US" w:eastAsia="en-US"/>
        </w:rPr>
        <w:t>};  </w:t>
      </w:r>
    </w:p>
    <w:p w14:paraId="49993A6A"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808080"/>
          <w:spacing w:val="0"/>
          <w:sz w:val="18"/>
          <w:szCs w:val="18"/>
          <w:bdr w:val="none" w:sz="0" w:space="0" w:color="auto" w:frame="1"/>
          <w:lang w:val="en-US" w:eastAsia="en-US"/>
        </w:rPr>
        <w:lastRenderedPageBreak/>
        <w:t>#include "</w:t>
      </w:r>
      <w:proofErr w:type="spellStart"/>
      <w:r w:rsidRPr="005F2589">
        <w:rPr>
          <w:rFonts w:ascii="Consolas" w:eastAsia="Times New Roman" w:hAnsi="Consolas" w:cs="Times New Roman"/>
          <w:bCs w:val="0"/>
          <w:color w:val="808080"/>
          <w:spacing w:val="0"/>
          <w:sz w:val="18"/>
          <w:szCs w:val="18"/>
          <w:bdr w:val="none" w:sz="0" w:space="0" w:color="auto" w:frame="1"/>
          <w:lang w:val="en-US" w:eastAsia="en-US"/>
        </w:rPr>
        <w:t>PowerOnSelfTest.h</w:t>
      </w:r>
      <w:proofErr w:type="spellEnd"/>
      <w:r w:rsidRPr="005F2589">
        <w:rPr>
          <w:rFonts w:ascii="Consolas" w:eastAsia="Times New Roman" w:hAnsi="Consolas" w:cs="Times New Roman"/>
          <w:bCs w:val="0"/>
          <w:color w:val="808080"/>
          <w:spacing w:val="0"/>
          <w:sz w:val="18"/>
          <w:szCs w:val="18"/>
          <w:bdr w:val="none" w:sz="0" w:space="0" w:color="auto" w:frame="1"/>
          <w:lang w:val="en-US" w:eastAsia="en-US"/>
        </w:rPr>
        <w:t>"</w:t>
      </w: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1662C6C8"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808080"/>
          <w:spacing w:val="0"/>
          <w:sz w:val="18"/>
          <w:szCs w:val="18"/>
          <w:bdr w:val="none" w:sz="0" w:space="0" w:color="auto" w:frame="1"/>
          <w:lang w:val="en-US" w:eastAsia="en-US"/>
        </w:rPr>
        <w:t>#include &lt;</w:t>
      </w:r>
      <w:proofErr w:type="spellStart"/>
      <w:r w:rsidRPr="005F2589">
        <w:rPr>
          <w:rFonts w:ascii="Consolas" w:eastAsia="Times New Roman" w:hAnsi="Consolas" w:cs="Times New Roman"/>
          <w:bCs w:val="0"/>
          <w:color w:val="808080"/>
          <w:spacing w:val="0"/>
          <w:sz w:val="18"/>
          <w:szCs w:val="18"/>
          <w:bdr w:val="none" w:sz="0" w:space="0" w:color="auto" w:frame="1"/>
          <w:lang w:val="en-US" w:eastAsia="en-US"/>
        </w:rPr>
        <w:t>iostream</w:t>
      </w:r>
      <w:proofErr w:type="spellEnd"/>
      <w:r w:rsidRPr="005F2589">
        <w:rPr>
          <w:rFonts w:ascii="Consolas" w:eastAsia="Times New Roman" w:hAnsi="Consolas" w:cs="Times New Roman"/>
          <w:bCs w:val="0"/>
          <w:color w:val="808080"/>
          <w:spacing w:val="0"/>
          <w:sz w:val="18"/>
          <w:szCs w:val="18"/>
          <w:bdr w:val="none" w:sz="0" w:space="0" w:color="auto" w:frame="1"/>
          <w:lang w:val="en-US" w:eastAsia="en-US"/>
        </w:rPr>
        <w:t>&gt;</w:t>
      </w: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6670AB10"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5F2589">
        <w:rPr>
          <w:rFonts w:ascii="Consolas" w:eastAsia="Times New Roman" w:hAnsi="Consolas" w:cs="Times New Roman"/>
          <w:bCs w:val="0"/>
          <w:color w:val="808080"/>
          <w:spacing w:val="0"/>
          <w:sz w:val="18"/>
          <w:szCs w:val="18"/>
          <w:bdr w:val="none" w:sz="0" w:space="0" w:color="auto" w:frame="1"/>
          <w:lang w:val="en-US" w:eastAsia="en-US"/>
        </w:rPr>
        <w:t>Failure.h</w:t>
      </w:r>
      <w:proofErr w:type="spellEnd"/>
      <w:r w:rsidRPr="005F2589">
        <w:rPr>
          <w:rFonts w:ascii="Consolas" w:eastAsia="Times New Roman" w:hAnsi="Consolas" w:cs="Times New Roman"/>
          <w:bCs w:val="0"/>
          <w:color w:val="808080"/>
          <w:spacing w:val="0"/>
          <w:sz w:val="18"/>
          <w:szCs w:val="18"/>
          <w:bdr w:val="none" w:sz="0" w:space="0" w:color="auto" w:frame="1"/>
          <w:lang w:val="en-US" w:eastAsia="en-US"/>
        </w:rPr>
        <w:t>"</w:t>
      </w: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0B5F7ECD"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5F2589">
        <w:rPr>
          <w:rFonts w:ascii="Consolas" w:eastAsia="Times New Roman" w:hAnsi="Consolas" w:cs="Times New Roman"/>
          <w:bCs w:val="0"/>
          <w:color w:val="808080"/>
          <w:spacing w:val="0"/>
          <w:sz w:val="18"/>
          <w:szCs w:val="18"/>
          <w:bdr w:val="none" w:sz="0" w:space="0" w:color="auto" w:frame="1"/>
          <w:lang w:val="en-US" w:eastAsia="en-US"/>
        </w:rPr>
        <w:t>EmbeddedSystemX.h</w:t>
      </w:r>
      <w:proofErr w:type="spellEnd"/>
      <w:r w:rsidRPr="005F2589">
        <w:rPr>
          <w:rFonts w:ascii="Consolas" w:eastAsia="Times New Roman" w:hAnsi="Consolas" w:cs="Times New Roman"/>
          <w:bCs w:val="0"/>
          <w:color w:val="808080"/>
          <w:spacing w:val="0"/>
          <w:sz w:val="18"/>
          <w:szCs w:val="18"/>
          <w:bdr w:val="none" w:sz="0" w:space="0" w:color="auto" w:frame="1"/>
          <w:lang w:val="en-US" w:eastAsia="en-US"/>
        </w:rPr>
        <w:t>"</w:t>
      </w: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699026DB"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5F2589">
        <w:rPr>
          <w:rFonts w:ascii="Consolas" w:eastAsia="Times New Roman" w:hAnsi="Consolas" w:cs="Times New Roman"/>
          <w:bCs w:val="0"/>
          <w:color w:val="808080"/>
          <w:spacing w:val="0"/>
          <w:sz w:val="18"/>
          <w:szCs w:val="18"/>
          <w:bdr w:val="none" w:sz="0" w:space="0" w:color="auto" w:frame="1"/>
          <w:lang w:val="en-US" w:eastAsia="en-US"/>
        </w:rPr>
        <w:t>Initializing.h</w:t>
      </w:r>
      <w:proofErr w:type="spellEnd"/>
      <w:r w:rsidRPr="005F2589">
        <w:rPr>
          <w:rFonts w:ascii="Consolas" w:eastAsia="Times New Roman" w:hAnsi="Consolas" w:cs="Times New Roman"/>
          <w:bCs w:val="0"/>
          <w:color w:val="808080"/>
          <w:spacing w:val="0"/>
          <w:sz w:val="18"/>
          <w:szCs w:val="18"/>
          <w:bdr w:val="none" w:sz="0" w:space="0" w:color="auto" w:frame="1"/>
          <w:lang w:val="en-US" w:eastAsia="en-US"/>
        </w:rPr>
        <w:t>"</w:t>
      </w: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5A2F9C17"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6F83F3D9"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::_instance = 0;  </w:t>
      </w:r>
    </w:p>
    <w:p w14:paraId="342EAF56"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7E095878"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4793F8D1"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12BD4245"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01A40A77"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0D322FF4"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59666A5F"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490BB5D6"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614BA383"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2DCCD173"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258C0218"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GetInstance</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073919FB"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34A65BB2"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roofErr w:type="gramStart"/>
      <w:r w:rsidRPr="005F2589">
        <w:rPr>
          <w:rFonts w:ascii="Consolas" w:eastAsia="Times New Roman" w:hAnsi="Consolas" w:cs="Times New Roman"/>
          <w:b/>
          <w:color w:val="006699"/>
          <w:spacing w:val="0"/>
          <w:sz w:val="18"/>
          <w:szCs w:val="18"/>
          <w:bdr w:val="none" w:sz="0" w:space="0" w:color="auto" w:frame="1"/>
          <w:lang w:val="en-US" w:eastAsia="en-US"/>
        </w:rPr>
        <w:t>return</w:t>
      </w:r>
      <w:proofErr w:type="gramEnd"/>
      <w:r w:rsidRPr="005F2589">
        <w:rPr>
          <w:rFonts w:ascii="Consolas" w:eastAsia="Times New Roman" w:hAnsi="Consolas" w:cs="Times New Roman"/>
          <w:bCs w:val="0"/>
          <w:color w:val="000000"/>
          <w:spacing w:val="0"/>
          <w:sz w:val="18"/>
          <w:szCs w:val="18"/>
          <w:bdr w:val="none" w:sz="0" w:space="0" w:color="auto" w:frame="1"/>
          <w:lang w:val="en-US" w:eastAsia="en-US"/>
        </w:rPr>
        <w:t> (!_instance) ? _instance = </w:t>
      </w:r>
      <w:r w:rsidRPr="005F2589">
        <w:rPr>
          <w:rFonts w:ascii="Consolas" w:eastAsia="Times New Roman" w:hAnsi="Consolas" w:cs="Times New Roman"/>
          <w:b/>
          <w:color w:val="006699"/>
          <w:spacing w:val="0"/>
          <w:sz w:val="18"/>
          <w:szCs w:val="18"/>
          <w:bdr w:val="none" w:sz="0" w:space="0" w:color="auto" w:frame="1"/>
          <w:lang w:val="en-US" w:eastAsia="en-US"/>
        </w:rPr>
        <w:t>new</w:t>
      </w:r>
      <w:r w:rsidRPr="005F2589">
        <w:rPr>
          <w:rFonts w:ascii="Consolas" w:eastAsia="Times New Roman" w:hAnsi="Consolas" w:cs="Times New Roman"/>
          <w:bCs w:val="0"/>
          <w:color w:val="000000"/>
          <w:spacing w:val="0"/>
          <w:sz w:val="18"/>
          <w:szCs w:val="18"/>
          <w:bdr w:val="none" w:sz="0" w:space="0" w:color="auto" w:frame="1"/>
          <w:lang w:val="en-US" w:eastAsia="en-US"/>
        </w:rPr>
        <w:t> PowerOnSelfTest : _instance;  </w:t>
      </w:r>
    </w:p>
    <w:p w14:paraId="6D188744"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610A201B"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5C7E94EE"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
          <w:color w:val="006699"/>
          <w:spacing w:val="0"/>
          <w:sz w:val="18"/>
          <w:szCs w:val="18"/>
          <w:bdr w:val="none" w:sz="0" w:space="0" w:color="auto" w:frame="1"/>
          <w:lang w:val="en-US" w:eastAsia="en-US"/>
        </w:rPr>
        <w:t>void</w:t>
      </w:r>
      <w:r w:rsidRPr="005F2589">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SelftestOk</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context)  </w:t>
      </w:r>
    </w:p>
    <w:p w14:paraId="7F246897"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32CD6BE8"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std</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cout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&lt;&lt; </w:t>
      </w:r>
      <w:r w:rsidRPr="005F2589">
        <w:rPr>
          <w:rFonts w:ascii="Consolas" w:eastAsia="Times New Roman" w:hAnsi="Consolas" w:cs="Times New Roman"/>
          <w:bCs w:val="0"/>
          <w:color w:val="0000FF"/>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FF"/>
          <w:spacing w:val="0"/>
          <w:sz w:val="18"/>
          <w:szCs w:val="18"/>
          <w:bdr w:val="none" w:sz="0" w:space="0" w:color="auto" w:frame="1"/>
          <w:lang w:val="en-US" w:eastAsia="en-US"/>
        </w:rPr>
        <w:t>SelfTestOk</w:t>
      </w:r>
      <w:proofErr w:type="spellEnd"/>
      <w:r w:rsidRPr="005F2589">
        <w:rPr>
          <w:rFonts w:ascii="Consolas" w:eastAsia="Times New Roman" w:hAnsi="Consolas" w:cs="Times New Roman"/>
          <w:bCs w:val="0"/>
          <w:color w:val="0000FF"/>
          <w:spacing w:val="0"/>
          <w:sz w:val="18"/>
          <w:szCs w:val="18"/>
          <w:bdr w:val="none" w:sz="0" w:space="0" w:color="auto" w:frame="1"/>
          <w:lang w:val="en-US" w:eastAsia="en-US"/>
        </w:rPr>
        <w:t>. Changing to Initializing\n"</w:t>
      </w: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0DB17149"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Initializing* state = Initializing::</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GetInstance</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6B53B45D"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state-&gt;Initialized(context);  </w:t>
      </w:r>
    </w:p>
    <w:p w14:paraId="053B527E"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setCurrent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(state);  </w:t>
      </w:r>
    </w:p>
    <w:p w14:paraId="4FD8653E"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3BB0E194"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0BCAAD61"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
          <w:color w:val="006699"/>
          <w:spacing w:val="0"/>
          <w:sz w:val="18"/>
          <w:szCs w:val="18"/>
          <w:bdr w:val="none" w:sz="0" w:space="0" w:color="auto" w:frame="1"/>
          <w:lang w:val="en-US" w:eastAsia="en-US"/>
        </w:rPr>
        <w:t>void</w:t>
      </w:r>
      <w:r w:rsidRPr="005F2589">
        <w:rPr>
          <w:rFonts w:ascii="Consolas" w:eastAsia="Times New Roman" w:hAnsi="Consolas" w:cs="Times New Roman"/>
          <w:bCs w:val="0"/>
          <w:color w:val="000000"/>
          <w:spacing w:val="0"/>
          <w:sz w:val="18"/>
          <w:szCs w:val="18"/>
          <w:bdr w:val="none" w:sz="0" w:space="0" w:color="auto" w:frame="1"/>
          <w:lang w:val="en-US" w:eastAsia="en-US"/>
        </w:rPr>
        <w:t> PowerOnSelfTest::SelfTestFailed(EmbeddedSystemX* context, </w:t>
      </w:r>
      <w:r w:rsidRPr="005F2589">
        <w:rPr>
          <w:rFonts w:ascii="Consolas" w:eastAsia="Times New Roman" w:hAnsi="Consolas" w:cs="Times New Roman"/>
          <w:b/>
          <w:color w:val="2E8B57"/>
          <w:spacing w:val="0"/>
          <w:sz w:val="18"/>
          <w:szCs w:val="18"/>
          <w:bdr w:val="none" w:sz="0" w:space="0" w:color="auto" w:frame="1"/>
          <w:lang w:val="en-US" w:eastAsia="en-US"/>
        </w:rPr>
        <w:t>int</w:t>
      </w:r>
      <w:r w:rsidRPr="005F2589">
        <w:rPr>
          <w:rFonts w:ascii="Consolas" w:eastAsia="Times New Roman" w:hAnsi="Consolas" w:cs="Times New Roman"/>
          <w:bCs w:val="0"/>
          <w:color w:val="000000"/>
          <w:spacing w:val="0"/>
          <w:sz w:val="18"/>
          <w:szCs w:val="18"/>
          <w:bdr w:val="none" w:sz="0" w:space="0" w:color="auto" w:frame="1"/>
          <w:lang w:val="en-US" w:eastAsia="en-US"/>
        </w:rPr>
        <w:t> errorNo)  </w:t>
      </w:r>
    </w:p>
    <w:p w14:paraId="796A2811"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78901F77"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std</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cout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&lt;&lt; </w:t>
      </w:r>
      <w:r w:rsidRPr="005F2589">
        <w:rPr>
          <w:rFonts w:ascii="Consolas" w:eastAsia="Times New Roman" w:hAnsi="Consolas" w:cs="Times New Roman"/>
          <w:bCs w:val="0"/>
          <w:color w:val="0000FF"/>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FF"/>
          <w:spacing w:val="0"/>
          <w:sz w:val="18"/>
          <w:szCs w:val="18"/>
          <w:bdr w:val="none" w:sz="0" w:space="0" w:color="auto" w:frame="1"/>
          <w:lang w:val="en-US" w:eastAsia="en-US"/>
        </w:rPr>
        <w:t>SelfTestFailed</w:t>
      </w:r>
      <w:proofErr w:type="spellEnd"/>
      <w:r w:rsidRPr="005F2589">
        <w:rPr>
          <w:rFonts w:ascii="Consolas" w:eastAsia="Times New Roman" w:hAnsi="Consolas" w:cs="Times New Roman"/>
          <w:bCs w:val="0"/>
          <w:color w:val="0000FF"/>
          <w:spacing w:val="0"/>
          <w:sz w:val="18"/>
          <w:szCs w:val="18"/>
          <w:bdr w:val="none" w:sz="0" w:space="0" w:color="auto" w:frame="1"/>
          <w:lang w:val="en-US" w:eastAsia="en-US"/>
        </w:rPr>
        <w:t>. Changing to Failure\n"</w:t>
      </w: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4C140BD8"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Failure* state = Failure::</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GetInstance</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381741CC"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state-&gt;display(</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errorNo</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6F441143"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setCurrent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(state);  </w:t>
      </w:r>
    </w:p>
    <w:p w14:paraId="21573599"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29AFE49B"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5BE1E6B9"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
          <w:color w:val="006699"/>
          <w:spacing w:val="0"/>
          <w:sz w:val="18"/>
          <w:szCs w:val="18"/>
          <w:bdr w:val="none" w:sz="0" w:space="0" w:color="auto" w:frame="1"/>
          <w:lang w:val="en-US" w:eastAsia="en-US"/>
        </w:rPr>
        <w:t>void</w:t>
      </w:r>
      <w:r w:rsidRPr="005F2589">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systemSelftest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045D2DF0"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05B804CB" w14:textId="77777777" w:rsidR="005F2589" w:rsidRPr="005F2589" w:rsidRDefault="005F2589" w:rsidP="005F2589">
      <w:pPr>
        <w:numPr>
          <w:ilvl w:val="0"/>
          <w:numId w:val="18"/>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std</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5F2589">
        <w:rPr>
          <w:rFonts w:ascii="Consolas" w:eastAsia="Times New Roman" w:hAnsi="Consolas" w:cs="Times New Roman"/>
          <w:bCs w:val="0"/>
          <w:color w:val="000000"/>
          <w:spacing w:val="0"/>
          <w:sz w:val="18"/>
          <w:szCs w:val="18"/>
          <w:bdr w:val="none" w:sz="0" w:space="0" w:color="auto" w:frame="1"/>
          <w:lang w:val="en-US" w:eastAsia="en-US"/>
        </w:rPr>
        <w:t>cout</w:t>
      </w:r>
      <w:proofErr w:type="spellEnd"/>
      <w:r w:rsidRPr="005F2589">
        <w:rPr>
          <w:rFonts w:ascii="Consolas" w:eastAsia="Times New Roman" w:hAnsi="Consolas" w:cs="Times New Roman"/>
          <w:bCs w:val="0"/>
          <w:color w:val="000000"/>
          <w:spacing w:val="0"/>
          <w:sz w:val="18"/>
          <w:szCs w:val="18"/>
          <w:bdr w:val="none" w:sz="0" w:space="0" w:color="auto" w:frame="1"/>
          <w:lang w:val="en-US" w:eastAsia="en-US"/>
        </w:rPr>
        <w:t> &lt;&lt; </w:t>
      </w:r>
      <w:r w:rsidRPr="005F2589">
        <w:rPr>
          <w:rFonts w:ascii="Consolas" w:eastAsia="Times New Roman" w:hAnsi="Consolas" w:cs="Times New Roman"/>
          <w:bCs w:val="0"/>
          <w:color w:val="0000FF"/>
          <w:spacing w:val="0"/>
          <w:sz w:val="18"/>
          <w:szCs w:val="18"/>
          <w:bdr w:val="none" w:sz="0" w:space="0" w:color="auto" w:frame="1"/>
          <w:lang w:val="en-US" w:eastAsia="en-US"/>
        </w:rPr>
        <w:t>"Performing system </w:t>
      </w:r>
      <w:proofErr w:type="spellStart"/>
      <w:r w:rsidRPr="005F2589">
        <w:rPr>
          <w:rFonts w:ascii="Consolas" w:eastAsia="Times New Roman" w:hAnsi="Consolas" w:cs="Times New Roman"/>
          <w:bCs w:val="0"/>
          <w:color w:val="0000FF"/>
          <w:spacing w:val="0"/>
          <w:sz w:val="18"/>
          <w:szCs w:val="18"/>
          <w:bdr w:val="none" w:sz="0" w:space="0" w:color="auto" w:frame="1"/>
          <w:lang w:val="en-US" w:eastAsia="en-US"/>
        </w:rPr>
        <w:t>self test</w:t>
      </w:r>
      <w:proofErr w:type="spellEnd"/>
      <w:r w:rsidRPr="005F2589">
        <w:rPr>
          <w:rFonts w:ascii="Consolas" w:eastAsia="Times New Roman" w:hAnsi="Consolas" w:cs="Times New Roman"/>
          <w:bCs w:val="0"/>
          <w:color w:val="0000FF"/>
          <w:spacing w:val="0"/>
          <w:sz w:val="18"/>
          <w:szCs w:val="18"/>
          <w:bdr w:val="none" w:sz="0" w:space="0" w:color="auto" w:frame="1"/>
          <w:lang w:val="en-US" w:eastAsia="en-US"/>
        </w:rPr>
        <w:t>!\n"</w:t>
      </w: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7F9C807C" w14:textId="77777777" w:rsidR="005F2589" w:rsidRPr="005F2589" w:rsidRDefault="005F2589" w:rsidP="005F2589">
      <w:pPr>
        <w:numPr>
          <w:ilvl w:val="0"/>
          <w:numId w:val="18"/>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5F2589">
        <w:rPr>
          <w:rFonts w:ascii="Consolas" w:eastAsia="Times New Roman" w:hAnsi="Consolas" w:cs="Times New Roman"/>
          <w:bCs w:val="0"/>
          <w:color w:val="000000"/>
          <w:spacing w:val="0"/>
          <w:sz w:val="18"/>
          <w:szCs w:val="18"/>
          <w:bdr w:val="none" w:sz="0" w:space="0" w:color="auto" w:frame="1"/>
          <w:lang w:val="en-US" w:eastAsia="en-US"/>
        </w:rPr>
        <w:t>} </w:t>
      </w:r>
    </w:p>
    <w:p w14:paraId="45A3CCF1" w14:textId="1F5997FD" w:rsidR="00D733BB" w:rsidRDefault="005F2589" w:rsidP="00D733BB">
      <w:r>
        <w:t xml:space="preserve">Figure 11. </w:t>
      </w:r>
      <w:r w:rsidR="00E35345">
        <w:t>PowerOnSelfTes</w:t>
      </w:r>
      <w:r w:rsidR="0002601E">
        <w:t>t.cpp. Trivial details omitted. Here we imple</w:t>
      </w:r>
      <w:r w:rsidR="004C626A">
        <w:t>ment the functions that belong</w:t>
      </w:r>
      <w:r w:rsidR="0002601E">
        <w:t xml:space="preserve"> to this state.</w:t>
      </w:r>
      <w:r w:rsidR="00140D49">
        <w:t xml:space="preserve"> Each take a pointer to the context class, so we can change its state with </w:t>
      </w:r>
      <w:proofErr w:type="spellStart"/>
      <w:proofErr w:type="gramStart"/>
      <w:r w:rsidR="00140D49">
        <w:t>setCurrent</w:t>
      </w:r>
      <w:proofErr w:type="spellEnd"/>
      <w:r w:rsidR="00140D49">
        <w:t>(</w:t>
      </w:r>
      <w:proofErr w:type="gramEnd"/>
      <w:r w:rsidR="00140D49">
        <w:t>State). Output messages are printed to the client.</w:t>
      </w:r>
    </w:p>
    <w:p w14:paraId="302646C4" w14:textId="77777777" w:rsidR="00276668" w:rsidRDefault="00276668" w:rsidP="00D733BB"/>
    <w:p w14:paraId="068BC755" w14:textId="77777777" w:rsidR="00F93608" w:rsidRDefault="00F93608" w:rsidP="00D733BB"/>
    <w:p w14:paraId="3B6AC6BF" w14:textId="77777777" w:rsidR="00F93608" w:rsidRDefault="00F93608" w:rsidP="00D733BB"/>
    <w:p w14:paraId="0A575014" w14:textId="77777777" w:rsidR="00F93608" w:rsidRDefault="00F93608" w:rsidP="00D733BB"/>
    <w:p w14:paraId="52A7B5B4" w14:textId="77777777" w:rsidR="00F93608" w:rsidRDefault="00F93608" w:rsidP="00D733BB"/>
    <w:p w14:paraId="06F29B34" w14:textId="77777777" w:rsidR="00F93608" w:rsidRDefault="00F93608" w:rsidP="00D733BB"/>
    <w:p w14:paraId="2438C115" w14:textId="77777777" w:rsidR="00F93608" w:rsidRDefault="00F93608" w:rsidP="00D733BB"/>
    <w:p w14:paraId="3053F608" w14:textId="77777777" w:rsidR="00F93608" w:rsidRDefault="00F93608" w:rsidP="00D733BB"/>
    <w:p w14:paraId="20125B9D" w14:textId="77777777" w:rsidR="00F93608" w:rsidRDefault="00F93608" w:rsidP="00D733BB"/>
    <w:p w14:paraId="7B514D2E" w14:textId="77777777" w:rsidR="00F93608" w:rsidRDefault="00F93608" w:rsidP="00D733BB"/>
    <w:p w14:paraId="748A02FF"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808080"/>
          <w:spacing w:val="0"/>
          <w:sz w:val="18"/>
          <w:szCs w:val="18"/>
          <w:bdr w:val="none" w:sz="0" w:space="0" w:color="auto" w:frame="1"/>
          <w:lang w:val="en-US" w:eastAsia="en-US"/>
        </w:rPr>
        <w:lastRenderedPageBreak/>
        <w:t>#pragma once</w:t>
      </w:r>
      <w:r w:rsidRPr="00F93608">
        <w:rPr>
          <w:rFonts w:ascii="Consolas" w:eastAsia="Times New Roman" w:hAnsi="Consolas" w:cs="Times New Roman"/>
          <w:bCs w:val="0"/>
          <w:color w:val="000000"/>
          <w:spacing w:val="0"/>
          <w:sz w:val="18"/>
          <w:szCs w:val="18"/>
          <w:bdr w:val="none" w:sz="0" w:space="0" w:color="auto" w:frame="1"/>
          <w:lang w:val="en-US" w:eastAsia="en-US"/>
        </w:rPr>
        <w:t>  </w:t>
      </w:r>
    </w:p>
    <w:p w14:paraId="6DA1F27C"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F93608">
        <w:rPr>
          <w:rFonts w:ascii="Consolas" w:eastAsia="Times New Roman" w:hAnsi="Consolas" w:cs="Times New Roman"/>
          <w:bCs w:val="0"/>
          <w:color w:val="808080"/>
          <w:spacing w:val="0"/>
          <w:sz w:val="18"/>
          <w:szCs w:val="18"/>
          <w:bdr w:val="none" w:sz="0" w:space="0" w:color="auto" w:frame="1"/>
          <w:lang w:val="en-US" w:eastAsia="en-US"/>
        </w:rPr>
        <w:t>State.h</w:t>
      </w:r>
      <w:proofErr w:type="spellEnd"/>
      <w:r w:rsidRPr="00F93608">
        <w:rPr>
          <w:rFonts w:ascii="Consolas" w:eastAsia="Times New Roman" w:hAnsi="Consolas" w:cs="Times New Roman"/>
          <w:bCs w:val="0"/>
          <w:color w:val="808080"/>
          <w:spacing w:val="0"/>
          <w:sz w:val="18"/>
          <w:szCs w:val="18"/>
          <w:bdr w:val="none" w:sz="0" w:space="0" w:color="auto" w:frame="1"/>
          <w:lang w:val="en-US" w:eastAsia="en-US"/>
        </w:rPr>
        <w:t>"</w:t>
      </w:r>
      <w:r w:rsidRPr="00F93608">
        <w:rPr>
          <w:rFonts w:ascii="Consolas" w:eastAsia="Times New Roman" w:hAnsi="Consolas" w:cs="Times New Roman"/>
          <w:bCs w:val="0"/>
          <w:color w:val="000000"/>
          <w:spacing w:val="0"/>
          <w:sz w:val="18"/>
          <w:szCs w:val="18"/>
          <w:bdr w:val="none" w:sz="0" w:space="0" w:color="auto" w:frame="1"/>
          <w:lang w:val="en-US" w:eastAsia="en-US"/>
        </w:rPr>
        <w:t>  </w:t>
      </w:r>
    </w:p>
    <w:p w14:paraId="78E07701"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
          <w:color w:val="006699"/>
          <w:spacing w:val="0"/>
          <w:sz w:val="18"/>
          <w:szCs w:val="18"/>
          <w:bdr w:val="none" w:sz="0" w:space="0" w:color="auto" w:frame="1"/>
          <w:lang w:val="en-US" w:eastAsia="en-US"/>
        </w:rPr>
        <w:t>class</w:t>
      </w:r>
      <w:r w:rsidRPr="00F93608">
        <w:rPr>
          <w:rFonts w:ascii="Consolas" w:eastAsia="Times New Roman" w:hAnsi="Consolas" w:cs="Times New Roman"/>
          <w:bCs w:val="0"/>
          <w:color w:val="000000"/>
          <w:spacing w:val="0"/>
          <w:sz w:val="18"/>
          <w:szCs w:val="18"/>
          <w:bdr w:val="none" w:sz="0" w:space="0" w:color="auto" w:frame="1"/>
          <w:lang w:val="en-US" w:eastAsia="en-US"/>
        </w:rPr>
        <w:t> Operational :  </w:t>
      </w:r>
    </w:p>
    <w:p w14:paraId="56425A39"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public</w:t>
      </w:r>
      <w:r w:rsidRPr="00F93608">
        <w:rPr>
          <w:rFonts w:ascii="Consolas" w:eastAsia="Times New Roman" w:hAnsi="Consolas" w:cs="Times New Roman"/>
          <w:bCs w:val="0"/>
          <w:color w:val="000000"/>
          <w:spacing w:val="0"/>
          <w:sz w:val="18"/>
          <w:szCs w:val="18"/>
          <w:bdr w:val="none" w:sz="0" w:space="0" w:color="auto" w:frame="1"/>
          <w:lang w:val="en-US" w:eastAsia="en-US"/>
        </w:rPr>
        <w:t> State  </w:t>
      </w:r>
    </w:p>
    <w:p w14:paraId="4A8C1619"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p>
    <w:p w14:paraId="7B388B4E"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
          <w:color w:val="006699"/>
          <w:spacing w:val="0"/>
          <w:sz w:val="18"/>
          <w:szCs w:val="18"/>
          <w:bdr w:val="none" w:sz="0" w:space="0" w:color="auto" w:frame="1"/>
          <w:lang w:val="en-US" w:eastAsia="en-US"/>
        </w:rPr>
        <w:t>public</w:t>
      </w:r>
      <w:r w:rsidRPr="00F93608">
        <w:rPr>
          <w:rFonts w:ascii="Consolas" w:eastAsia="Times New Roman" w:hAnsi="Consolas" w:cs="Times New Roman"/>
          <w:bCs w:val="0"/>
          <w:color w:val="000000"/>
          <w:spacing w:val="0"/>
          <w:sz w:val="18"/>
          <w:szCs w:val="18"/>
          <w:bdr w:val="none" w:sz="0" w:space="0" w:color="auto" w:frame="1"/>
          <w:lang w:val="en-US" w:eastAsia="en-US"/>
        </w:rPr>
        <w:t>:  </w:t>
      </w:r>
    </w:p>
    <w:p w14:paraId="43452174"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Operational();  </w:t>
      </w:r>
    </w:p>
    <w:p w14:paraId="4E212B31"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virtual</w:t>
      </w:r>
      <w:r w:rsidRPr="00F93608">
        <w:rPr>
          <w:rFonts w:ascii="Consolas" w:eastAsia="Times New Roman" w:hAnsi="Consolas" w:cs="Times New Roman"/>
          <w:bCs w:val="0"/>
          <w:color w:val="000000"/>
          <w:spacing w:val="0"/>
          <w:sz w:val="18"/>
          <w:szCs w:val="18"/>
          <w:bdr w:val="none" w:sz="0" w:space="0" w:color="auto" w:frame="1"/>
          <w:lang w:val="en-US" w:eastAsia="en-US"/>
        </w:rPr>
        <w:t> ~Operational();  </w:t>
      </w:r>
    </w:p>
    <w:p w14:paraId="6982DEA6"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SelftestOk</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5CA47D11"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Initialized(</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2D5ECB32"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Restart(</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28A604B9"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Configure(</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040FF298"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ConfigurationEnded(EmbeddedSystemX* context) override = 0;  </w:t>
      </w:r>
    </w:p>
    <w:p w14:paraId="72DA6C56"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Exit(</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407B0525"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Stop(</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4A81377B"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Start(</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5A3A37C2"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Suspend(</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0679F1A9"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Resume(</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0F388E41"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SelfTestFailed(EmbeddedSystemX* context, </w:t>
      </w:r>
      <w:r w:rsidRPr="00F93608">
        <w:rPr>
          <w:rFonts w:ascii="Consolas" w:eastAsia="Times New Roman" w:hAnsi="Consolas" w:cs="Times New Roman"/>
          <w:b/>
          <w:color w:val="2E8B57"/>
          <w:spacing w:val="0"/>
          <w:sz w:val="18"/>
          <w:szCs w:val="18"/>
          <w:bdr w:val="none" w:sz="0" w:space="0" w:color="auto" w:frame="1"/>
          <w:lang w:val="en-US" w:eastAsia="en-US"/>
        </w:rPr>
        <w:t>int</w:t>
      </w:r>
      <w:r w:rsidRPr="00F93608">
        <w:rPr>
          <w:rFonts w:ascii="Consolas" w:eastAsia="Times New Roman" w:hAnsi="Consolas" w:cs="Times New Roman"/>
          <w:bCs w:val="0"/>
          <w:color w:val="000000"/>
          <w:spacing w:val="0"/>
          <w:sz w:val="18"/>
          <w:szCs w:val="18"/>
          <w:bdr w:val="none" w:sz="0" w:space="0" w:color="auto" w:frame="1"/>
          <w:lang w:val="en-US" w:eastAsia="en-US"/>
        </w:rPr>
        <w:t> errorNo) override = 0;  </w:t>
      </w:r>
    </w:p>
    <w:p w14:paraId="07B60D63"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ConfigX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6E2C4429"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chMode</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333FD7C0"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eventX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3344A828" w14:textId="77777777" w:rsidR="00F93608" w:rsidRPr="00F93608" w:rsidRDefault="00F93608" w:rsidP="00F93608">
      <w:pPr>
        <w:numPr>
          <w:ilvl w:val="0"/>
          <w:numId w:val="19"/>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r w:rsidRPr="00F93608">
        <w:rPr>
          <w:rFonts w:ascii="Consolas" w:eastAsia="Times New Roman" w:hAnsi="Consolas" w:cs="Times New Roman"/>
          <w:b/>
          <w:color w:val="006699"/>
          <w:spacing w:val="0"/>
          <w:sz w:val="18"/>
          <w:szCs w:val="18"/>
          <w:bdr w:val="none" w:sz="0" w:space="0" w:color="auto" w:frame="1"/>
          <w:lang w:val="en-US" w:eastAsia="en-US"/>
        </w:rPr>
        <w:t>void</w:t>
      </w:r>
      <w:r w:rsidRPr="00F93608">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eventY</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F93608">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F93608">
        <w:rPr>
          <w:rFonts w:ascii="Consolas" w:eastAsia="Times New Roman" w:hAnsi="Consolas" w:cs="Times New Roman"/>
          <w:bCs w:val="0"/>
          <w:color w:val="000000"/>
          <w:spacing w:val="0"/>
          <w:sz w:val="18"/>
          <w:szCs w:val="18"/>
          <w:bdr w:val="none" w:sz="0" w:space="0" w:color="auto" w:frame="1"/>
          <w:lang w:val="en-US" w:eastAsia="en-US"/>
        </w:rPr>
        <w:t>* context) override = 0;  </w:t>
      </w:r>
    </w:p>
    <w:p w14:paraId="6BF3E457" w14:textId="77777777" w:rsidR="00F93608" w:rsidRPr="00F93608" w:rsidRDefault="00F93608" w:rsidP="00F93608">
      <w:pPr>
        <w:numPr>
          <w:ilvl w:val="0"/>
          <w:numId w:val="19"/>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F93608">
        <w:rPr>
          <w:rFonts w:ascii="Consolas" w:eastAsia="Times New Roman" w:hAnsi="Consolas" w:cs="Times New Roman"/>
          <w:bCs w:val="0"/>
          <w:color w:val="000000"/>
          <w:spacing w:val="0"/>
          <w:sz w:val="18"/>
          <w:szCs w:val="18"/>
          <w:bdr w:val="none" w:sz="0" w:space="0" w:color="auto" w:frame="1"/>
          <w:lang w:val="en-US" w:eastAsia="en-US"/>
        </w:rPr>
        <w:t>};  </w:t>
      </w:r>
    </w:p>
    <w:p w14:paraId="47759090" w14:textId="4CF4E7BA" w:rsidR="00276668" w:rsidRDefault="00F93608" w:rsidP="00D733BB">
      <w:r>
        <w:t xml:space="preserve">Figure 12. </w:t>
      </w:r>
      <w:proofErr w:type="spellStart"/>
      <w:r w:rsidR="001D724A">
        <w:t>Operational.h</w:t>
      </w:r>
      <w:proofErr w:type="spellEnd"/>
      <w:r w:rsidR="001D724A">
        <w:t xml:space="preserve">. </w:t>
      </w:r>
      <w:r>
        <w:t xml:space="preserve">Our second “State” class. </w:t>
      </w:r>
    </w:p>
    <w:p w14:paraId="3CE686BC" w14:textId="77777777" w:rsidR="00C81747" w:rsidRDefault="00C81747" w:rsidP="00D733BB"/>
    <w:p w14:paraId="7F6C0A05" w14:textId="435692A1" w:rsidR="008D3CD9" w:rsidRDefault="006F0677" w:rsidP="00D733BB">
      <w:r>
        <w:t xml:space="preserve">Figure 13. </w:t>
      </w:r>
      <w:r w:rsidR="00C81747">
        <w:t>We jump to show how state Mode1 is impleme</w:t>
      </w:r>
      <w:r w:rsidR="004859D3">
        <w:t xml:space="preserve">nted in the second-nested class. </w:t>
      </w:r>
      <w:r w:rsidR="0052063C">
        <w:t>Trivial details omitted</w:t>
      </w:r>
      <w:r w:rsidR="00510862">
        <w:t>.</w:t>
      </w:r>
    </w:p>
    <w:p w14:paraId="01719C23"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Mode1* Mode1::_instance = 0;  </w:t>
      </w:r>
    </w:p>
    <w:p w14:paraId="7E7F9139"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7EF345D8"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
          <w:color w:val="006699"/>
          <w:spacing w:val="0"/>
          <w:sz w:val="18"/>
          <w:szCs w:val="18"/>
          <w:bdr w:val="none" w:sz="0" w:space="0" w:color="auto" w:frame="1"/>
          <w:lang w:val="en-US" w:eastAsia="en-US"/>
        </w:rPr>
        <w:t>void</w:t>
      </w:r>
      <w:r w:rsidRPr="006F0677">
        <w:rPr>
          <w:rFonts w:ascii="Consolas" w:eastAsia="Times New Roman" w:hAnsi="Consolas" w:cs="Times New Roman"/>
          <w:bCs w:val="0"/>
          <w:color w:val="000000"/>
          <w:spacing w:val="0"/>
          <w:sz w:val="18"/>
          <w:szCs w:val="18"/>
          <w:bdr w:val="none" w:sz="0" w:space="0" w:color="auto" w:frame="1"/>
          <w:lang w:val="en-US" w:eastAsia="en-US"/>
        </w:rPr>
        <w:t> Mode1::Suspend(</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context)  </w:t>
      </w:r>
    </w:p>
    <w:p w14:paraId="55CB6AE0"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77CFF381"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std</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cout</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&lt;&lt; </w:t>
      </w:r>
      <w:r w:rsidRPr="006F0677">
        <w:rPr>
          <w:rFonts w:ascii="Consolas" w:eastAsia="Times New Roman" w:hAnsi="Consolas" w:cs="Times New Roman"/>
          <w:bCs w:val="0"/>
          <w:color w:val="0000FF"/>
          <w:spacing w:val="0"/>
          <w:sz w:val="18"/>
          <w:szCs w:val="18"/>
          <w:bdr w:val="none" w:sz="0" w:space="0" w:color="auto" w:frame="1"/>
          <w:lang w:val="en-US" w:eastAsia="en-US"/>
        </w:rPr>
        <w:t>"Suspend. Changing to Suspended\n"</w:t>
      </w: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7FBD9DC9"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Suspended* state = Suspended::</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GetInstance</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285B2706"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setCurrent</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(state);  </w:t>
      </w:r>
    </w:p>
    <w:p w14:paraId="4BF4E686"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0D3C7840"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63DDF35C"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Mode1* Mode1::</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GetInstance</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54CDEE88"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7B44B6A3"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roofErr w:type="gramStart"/>
      <w:r w:rsidRPr="006F0677">
        <w:rPr>
          <w:rFonts w:ascii="Consolas" w:eastAsia="Times New Roman" w:hAnsi="Consolas" w:cs="Times New Roman"/>
          <w:b/>
          <w:color w:val="006699"/>
          <w:spacing w:val="0"/>
          <w:sz w:val="18"/>
          <w:szCs w:val="18"/>
          <w:bdr w:val="none" w:sz="0" w:space="0" w:color="auto" w:frame="1"/>
          <w:lang w:val="en-US" w:eastAsia="en-US"/>
        </w:rPr>
        <w:t>return</w:t>
      </w:r>
      <w:proofErr w:type="gramEnd"/>
      <w:r w:rsidRPr="006F0677">
        <w:rPr>
          <w:rFonts w:ascii="Consolas" w:eastAsia="Times New Roman" w:hAnsi="Consolas" w:cs="Times New Roman"/>
          <w:bCs w:val="0"/>
          <w:color w:val="000000"/>
          <w:spacing w:val="0"/>
          <w:sz w:val="18"/>
          <w:szCs w:val="18"/>
          <w:bdr w:val="none" w:sz="0" w:space="0" w:color="auto" w:frame="1"/>
          <w:lang w:val="en-US" w:eastAsia="en-US"/>
        </w:rPr>
        <w:t> (!_instance) ? _instance = </w:t>
      </w:r>
      <w:r w:rsidRPr="006F0677">
        <w:rPr>
          <w:rFonts w:ascii="Consolas" w:eastAsia="Times New Roman" w:hAnsi="Consolas" w:cs="Times New Roman"/>
          <w:b/>
          <w:color w:val="006699"/>
          <w:spacing w:val="0"/>
          <w:sz w:val="18"/>
          <w:szCs w:val="18"/>
          <w:bdr w:val="none" w:sz="0" w:space="0" w:color="auto" w:frame="1"/>
          <w:lang w:val="en-US" w:eastAsia="en-US"/>
        </w:rPr>
        <w:t>new</w:t>
      </w:r>
      <w:r w:rsidRPr="006F0677">
        <w:rPr>
          <w:rFonts w:ascii="Consolas" w:eastAsia="Times New Roman" w:hAnsi="Consolas" w:cs="Times New Roman"/>
          <w:bCs w:val="0"/>
          <w:color w:val="000000"/>
          <w:spacing w:val="0"/>
          <w:sz w:val="18"/>
          <w:szCs w:val="18"/>
          <w:bdr w:val="none" w:sz="0" w:space="0" w:color="auto" w:frame="1"/>
          <w:lang w:val="en-US" w:eastAsia="en-US"/>
        </w:rPr>
        <w:t> Mode1 : _instance;  </w:t>
      </w:r>
    </w:p>
    <w:p w14:paraId="161F8640"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526E029E"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6167382B"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
          <w:color w:val="006699"/>
          <w:spacing w:val="0"/>
          <w:sz w:val="18"/>
          <w:szCs w:val="18"/>
          <w:bdr w:val="none" w:sz="0" w:space="0" w:color="auto" w:frame="1"/>
          <w:lang w:val="en-US" w:eastAsia="en-US"/>
        </w:rPr>
        <w:t>void</w:t>
      </w:r>
      <w:r w:rsidRPr="006F0677">
        <w:rPr>
          <w:rFonts w:ascii="Consolas" w:eastAsia="Times New Roman" w:hAnsi="Consolas" w:cs="Times New Roman"/>
          <w:bCs w:val="0"/>
          <w:color w:val="000000"/>
          <w:spacing w:val="0"/>
          <w:sz w:val="18"/>
          <w:szCs w:val="18"/>
          <w:bdr w:val="none" w:sz="0" w:space="0" w:color="auto" w:frame="1"/>
          <w:lang w:val="en-US" w:eastAsia="en-US"/>
        </w:rPr>
        <w:t> Mode1::</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chMode</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context)  </w:t>
      </w:r>
    </w:p>
    <w:p w14:paraId="4FE2C27B"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494BC1FF"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std</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cout</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&lt;&lt; </w:t>
      </w:r>
      <w:r w:rsidRPr="006F0677">
        <w:rPr>
          <w:rFonts w:ascii="Consolas" w:eastAsia="Times New Roman" w:hAnsi="Consolas" w:cs="Times New Roman"/>
          <w:bCs w:val="0"/>
          <w:color w:val="0000FF"/>
          <w:spacing w:val="0"/>
          <w:sz w:val="18"/>
          <w:szCs w:val="18"/>
          <w:bdr w:val="none" w:sz="0" w:space="0" w:color="auto" w:frame="1"/>
          <w:lang w:val="en-US" w:eastAsia="en-US"/>
        </w:rPr>
        <w:t>"</w:t>
      </w:r>
      <w:proofErr w:type="spellStart"/>
      <w:r w:rsidRPr="006F0677">
        <w:rPr>
          <w:rFonts w:ascii="Consolas" w:eastAsia="Times New Roman" w:hAnsi="Consolas" w:cs="Times New Roman"/>
          <w:bCs w:val="0"/>
          <w:color w:val="0000FF"/>
          <w:spacing w:val="0"/>
          <w:sz w:val="18"/>
          <w:szCs w:val="18"/>
          <w:bdr w:val="none" w:sz="0" w:space="0" w:color="auto" w:frame="1"/>
          <w:lang w:val="en-US" w:eastAsia="en-US"/>
        </w:rPr>
        <w:t>chMode</w:t>
      </w:r>
      <w:proofErr w:type="spellEnd"/>
      <w:r w:rsidRPr="006F0677">
        <w:rPr>
          <w:rFonts w:ascii="Consolas" w:eastAsia="Times New Roman" w:hAnsi="Consolas" w:cs="Times New Roman"/>
          <w:bCs w:val="0"/>
          <w:color w:val="0000FF"/>
          <w:spacing w:val="0"/>
          <w:sz w:val="18"/>
          <w:szCs w:val="18"/>
          <w:bdr w:val="none" w:sz="0" w:space="0" w:color="auto" w:frame="1"/>
          <w:lang w:val="en-US" w:eastAsia="en-US"/>
        </w:rPr>
        <w:t> Mode1. Changing to Mode2\n"</w:t>
      </w: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7A5E4141"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RealTimeLoop</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state = Mode2::</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GetInstance</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0CFA50DB"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setCurrent</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(state);  </w:t>
      </w:r>
    </w:p>
    <w:p w14:paraId="79FC86F2"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67D1E441"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7A2E72A4"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
          <w:color w:val="006699"/>
          <w:spacing w:val="0"/>
          <w:sz w:val="18"/>
          <w:szCs w:val="18"/>
          <w:bdr w:val="none" w:sz="0" w:space="0" w:color="auto" w:frame="1"/>
          <w:lang w:val="en-US" w:eastAsia="en-US"/>
        </w:rPr>
        <w:t>void</w:t>
      </w:r>
      <w:r w:rsidRPr="006F0677">
        <w:rPr>
          <w:rFonts w:ascii="Consolas" w:eastAsia="Times New Roman" w:hAnsi="Consolas" w:cs="Times New Roman"/>
          <w:bCs w:val="0"/>
          <w:color w:val="000000"/>
          <w:spacing w:val="0"/>
          <w:sz w:val="18"/>
          <w:szCs w:val="18"/>
          <w:bdr w:val="none" w:sz="0" w:space="0" w:color="auto" w:frame="1"/>
          <w:lang w:val="en-US" w:eastAsia="en-US"/>
        </w:rPr>
        <w:t> Mode1::Restart(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context)  </w:t>
      </w:r>
    </w:p>
    <w:p w14:paraId="62F10665"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538F449B"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std</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cout</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&lt;&lt; </w:t>
      </w:r>
      <w:r w:rsidRPr="006F0677">
        <w:rPr>
          <w:rFonts w:ascii="Consolas" w:eastAsia="Times New Roman" w:hAnsi="Consolas" w:cs="Times New Roman"/>
          <w:bCs w:val="0"/>
          <w:color w:val="0000FF"/>
          <w:spacing w:val="0"/>
          <w:sz w:val="18"/>
          <w:szCs w:val="18"/>
          <w:bdr w:val="none" w:sz="0" w:space="0" w:color="auto" w:frame="1"/>
          <w:lang w:val="en-US" w:eastAsia="en-US"/>
        </w:rPr>
        <w:t>"Restart. Changing to </w:t>
      </w:r>
      <w:proofErr w:type="spellStart"/>
      <w:r w:rsidRPr="006F0677">
        <w:rPr>
          <w:rFonts w:ascii="Consolas" w:eastAsia="Times New Roman" w:hAnsi="Consolas" w:cs="Times New Roman"/>
          <w:bCs w:val="0"/>
          <w:color w:val="0000FF"/>
          <w:spacing w:val="0"/>
          <w:sz w:val="18"/>
          <w:szCs w:val="18"/>
          <w:bdr w:val="none" w:sz="0" w:space="0" w:color="auto" w:frame="1"/>
          <w:lang w:val="en-US" w:eastAsia="en-US"/>
        </w:rPr>
        <w:t>PowerOnSelfTest</w:t>
      </w:r>
      <w:proofErr w:type="spellEnd"/>
      <w:r w:rsidRPr="006F0677">
        <w:rPr>
          <w:rFonts w:ascii="Consolas" w:eastAsia="Times New Roman" w:hAnsi="Consolas" w:cs="Times New Roman"/>
          <w:bCs w:val="0"/>
          <w:color w:val="0000FF"/>
          <w:spacing w:val="0"/>
          <w:sz w:val="18"/>
          <w:szCs w:val="18"/>
          <w:bdr w:val="none" w:sz="0" w:space="0" w:color="auto" w:frame="1"/>
          <w:lang w:val="en-US" w:eastAsia="en-US"/>
        </w:rPr>
        <w:t>\n"</w:t>
      </w: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3A47C813"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state = </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GetInstance</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6ED34B9A"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setCurrent</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(state);  </w:t>
      </w:r>
    </w:p>
    <w:p w14:paraId="3B0856D2"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49F78424"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3795285A" w14:textId="77777777" w:rsidR="006F0677" w:rsidRPr="006F0677" w:rsidRDefault="006F0677" w:rsidP="006F067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
          <w:color w:val="006699"/>
          <w:spacing w:val="0"/>
          <w:sz w:val="18"/>
          <w:szCs w:val="18"/>
          <w:bdr w:val="none" w:sz="0" w:space="0" w:color="auto" w:frame="1"/>
          <w:lang w:val="en-US" w:eastAsia="en-US"/>
        </w:rPr>
        <w:t>void</w:t>
      </w:r>
      <w:r w:rsidRPr="006F0677">
        <w:rPr>
          <w:rFonts w:ascii="Consolas" w:eastAsia="Times New Roman" w:hAnsi="Consolas" w:cs="Times New Roman"/>
          <w:bCs w:val="0"/>
          <w:color w:val="000000"/>
          <w:spacing w:val="0"/>
          <w:sz w:val="18"/>
          <w:szCs w:val="18"/>
          <w:bdr w:val="none" w:sz="0" w:space="0" w:color="auto" w:frame="1"/>
          <w:lang w:val="en-US" w:eastAsia="en-US"/>
        </w:rPr>
        <w:t> Mode1::responseM1EventX()  </w:t>
      </w:r>
    </w:p>
    <w:p w14:paraId="7039E546" w14:textId="77777777" w:rsidR="006F0677" w:rsidRPr="006F0677" w:rsidRDefault="006F0677" w:rsidP="006F0677">
      <w:pPr>
        <w:numPr>
          <w:ilvl w:val="0"/>
          <w:numId w:val="21"/>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2687A59A" w14:textId="335FD9EF" w:rsidR="006F0677" w:rsidRPr="006F0677" w:rsidRDefault="006F0677" w:rsidP="00FE7D07">
      <w:pPr>
        <w:numPr>
          <w:ilvl w:val="0"/>
          <w:numId w:val="21"/>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6F0677">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std</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6F0677">
        <w:rPr>
          <w:rFonts w:ascii="Consolas" w:eastAsia="Times New Roman" w:hAnsi="Consolas" w:cs="Times New Roman"/>
          <w:bCs w:val="0"/>
          <w:color w:val="000000"/>
          <w:spacing w:val="0"/>
          <w:sz w:val="18"/>
          <w:szCs w:val="18"/>
          <w:bdr w:val="none" w:sz="0" w:space="0" w:color="auto" w:frame="1"/>
          <w:lang w:val="en-US" w:eastAsia="en-US"/>
        </w:rPr>
        <w:t>cout</w:t>
      </w:r>
      <w:proofErr w:type="spellEnd"/>
      <w:r w:rsidRPr="006F0677">
        <w:rPr>
          <w:rFonts w:ascii="Consolas" w:eastAsia="Times New Roman" w:hAnsi="Consolas" w:cs="Times New Roman"/>
          <w:bCs w:val="0"/>
          <w:color w:val="000000"/>
          <w:spacing w:val="0"/>
          <w:sz w:val="18"/>
          <w:szCs w:val="18"/>
          <w:bdr w:val="none" w:sz="0" w:space="0" w:color="auto" w:frame="1"/>
          <w:lang w:val="en-US" w:eastAsia="en-US"/>
        </w:rPr>
        <w:t> &lt;&lt; </w:t>
      </w:r>
      <w:r w:rsidRPr="006F0677">
        <w:rPr>
          <w:rFonts w:ascii="Consolas" w:eastAsia="Times New Roman" w:hAnsi="Consolas" w:cs="Times New Roman"/>
          <w:bCs w:val="0"/>
          <w:color w:val="0000FF"/>
          <w:spacing w:val="0"/>
          <w:sz w:val="18"/>
          <w:szCs w:val="18"/>
          <w:bdr w:val="none" w:sz="0" w:space="0" w:color="auto" w:frame="1"/>
          <w:lang w:val="en-US" w:eastAsia="en-US"/>
        </w:rPr>
        <w:t>"Event X happened. Responding with a :)\n"</w:t>
      </w:r>
      <w:r w:rsidR="00FE7D07">
        <w:rPr>
          <w:rFonts w:ascii="Consolas" w:eastAsia="Times New Roman" w:hAnsi="Consolas" w:cs="Times New Roman"/>
          <w:bCs w:val="0"/>
          <w:color w:val="000000"/>
          <w:spacing w:val="0"/>
          <w:sz w:val="18"/>
          <w:szCs w:val="18"/>
          <w:bdr w:val="none" w:sz="0" w:space="0" w:color="auto" w:frame="1"/>
          <w:lang w:val="en-US" w:eastAsia="en-US"/>
        </w:rPr>
        <w:t>; </w:t>
      </w:r>
      <w:r w:rsidRPr="006F0677">
        <w:rPr>
          <w:rFonts w:ascii="Consolas" w:eastAsia="Times New Roman" w:hAnsi="Consolas" w:cs="Times New Roman"/>
          <w:bCs w:val="0"/>
          <w:color w:val="000000"/>
          <w:spacing w:val="0"/>
          <w:sz w:val="18"/>
          <w:szCs w:val="18"/>
          <w:bdr w:val="none" w:sz="0" w:space="0" w:color="auto" w:frame="1"/>
          <w:lang w:val="en-US" w:eastAsia="en-US"/>
        </w:rPr>
        <w:t>}  </w:t>
      </w:r>
    </w:p>
    <w:p w14:paraId="249C5385" w14:textId="77777777" w:rsidR="002575D8" w:rsidRDefault="002575D8" w:rsidP="00D733BB"/>
    <w:p w14:paraId="46C914D1" w14:textId="3AD0FC47" w:rsidR="00D733BB" w:rsidRPr="00D733BB" w:rsidRDefault="00391295" w:rsidP="00D733BB">
      <w:r>
        <w:t>The full code is attached to this journal.</w:t>
      </w:r>
    </w:p>
    <w:p w14:paraId="1DE3D671" w14:textId="2198AA7F" w:rsidR="007E5379" w:rsidRDefault="007E5379" w:rsidP="007E5379">
      <w:pPr>
        <w:pStyle w:val="Heading1"/>
        <w:spacing w:before="360" w:after="240"/>
      </w:pPr>
      <w:bookmarkStart w:id="90" w:name="_Toc529567128"/>
      <w:r>
        <w:t>Discussion of results</w:t>
      </w:r>
      <w:bookmarkEnd w:id="90"/>
    </w:p>
    <w:p w14:paraId="15CB846B" w14:textId="1EB254B8" w:rsidR="00EA2009" w:rsidRDefault="00EA2009" w:rsidP="00EA2009">
      <w:r>
        <w:t>A main.cpp was created to test the application. It shows how the object transits through the different states.</w:t>
      </w:r>
      <w:r w:rsidR="000C13CE">
        <w:t xml:space="preserve"> W</w:t>
      </w:r>
      <w:r w:rsidR="00776105">
        <w:t xml:space="preserve">e test all actions in this code shown in figure 14. </w:t>
      </w:r>
      <w:r w:rsidR="00C17EF8">
        <w:t>The output is shown in figure 15.</w:t>
      </w:r>
    </w:p>
    <w:p w14:paraId="065D1ECD"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990F1B">
        <w:rPr>
          <w:rFonts w:ascii="Consolas" w:eastAsia="Times New Roman" w:hAnsi="Consolas" w:cs="Times New Roman"/>
          <w:bCs w:val="0"/>
          <w:color w:val="808080"/>
          <w:spacing w:val="0"/>
          <w:sz w:val="18"/>
          <w:szCs w:val="18"/>
          <w:bdr w:val="none" w:sz="0" w:space="0" w:color="auto" w:frame="1"/>
          <w:lang w:val="en-US" w:eastAsia="en-US"/>
        </w:rPr>
        <w:t>EmbeddedSystemX.h</w:t>
      </w:r>
      <w:proofErr w:type="spellEnd"/>
      <w:r w:rsidRPr="00990F1B">
        <w:rPr>
          <w:rFonts w:ascii="Consolas" w:eastAsia="Times New Roman" w:hAnsi="Consolas" w:cs="Times New Roman"/>
          <w:bCs w:val="0"/>
          <w:color w:val="808080"/>
          <w:spacing w:val="0"/>
          <w:sz w:val="18"/>
          <w:szCs w:val="18"/>
          <w:bdr w:val="none" w:sz="0" w:space="0" w:color="auto" w:frame="1"/>
          <w:lang w:val="en-US" w:eastAsia="en-US"/>
        </w:rPr>
        <w:t>"</w:t>
      </w:r>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3D73570B"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808080"/>
          <w:spacing w:val="0"/>
          <w:sz w:val="18"/>
          <w:szCs w:val="18"/>
          <w:bdr w:val="none" w:sz="0" w:space="0" w:color="auto" w:frame="1"/>
          <w:lang w:val="en-US" w:eastAsia="en-US"/>
        </w:rPr>
        <w:t>#include "</w:t>
      </w:r>
      <w:proofErr w:type="spellStart"/>
      <w:r w:rsidRPr="00990F1B">
        <w:rPr>
          <w:rFonts w:ascii="Consolas" w:eastAsia="Times New Roman" w:hAnsi="Consolas" w:cs="Times New Roman"/>
          <w:bCs w:val="0"/>
          <w:color w:val="808080"/>
          <w:spacing w:val="0"/>
          <w:sz w:val="18"/>
          <w:szCs w:val="18"/>
          <w:bdr w:val="none" w:sz="0" w:space="0" w:color="auto" w:frame="1"/>
          <w:lang w:val="en-US" w:eastAsia="en-US"/>
        </w:rPr>
        <w:t>PowerOnSelfTest.h</w:t>
      </w:r>
      <w:proofErr w:type="spellEnd"/>
      <w:r w:rsidRPr="00990F1B">
        <w:rPr>
          <w:rFonts w:ascii="Consolas" w:eastAsia="Times New Roman" w:hAnsi="Consolas" w:cs="Times New Roman"/>
          <w:bCs w:val="0"/>
          <w:color w:val="808080"/>
          <w:spacing w:val="0"/>
          <w:sz w:val="18"/>
          <w:szCs w:val="18"/>
          <w:bdr w:val="none" w:sz="0" w:space="0" w:color="auto" w:frame="1"/>
          <w:lang w:val="en-US" w:eastAsia="en-US"/>
        </w:rPr>
        <w:t>"</w:t>
      </w:r>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0CDF2029"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808080"/>
          <w:spacing w:val="0"/>
          <w:sz w:val="18"/>
          <w:szCs w:val="18"/>
          <w:bdr w:val="none" w:sz="0" w:space="0" w:color="auto" w:frame="1"/>
          <w:lang w:val="en-US" w:eastAsia="en-US"/>
        </w:rPr>
        <w:t>#include &lt;</w:t>
      </w:r>
      <w:proofErr w:type="spellStart"/>
      <w:r w:rsidRPr="00990F1B">
        <w:rPr>
          <w:rFonts w:ascii="Consolas" w:eastAsia="Times New Roman" w:hAnsi="Consolas" w:cs="Times New Roman"/>
          <w:bCs w:val="0"/>
          <w:color w:val="808080"/>
          <w:spacing w:val="0"/>
          <w:sz w:val="18"/>
          <w:szCs w:val="18"/>
          <w:bdr w:val="none" w:sz="0" w:space="0" w:color="auto" w:frame="1"/>
          <w:lang w:val="en-US" w:eastAsia="en-US"/>
        </w:rPr>
        <w:t>iostream</w:t>
      </w:r>
      <w:proofErr w:type="spellEnd"/>
      <w:r w:rsidRPr="00990F1B">
        <w:rPr>
          <w:rFonts w:ascii="Consolas" w:eastAsia="Times New Roman" w:hAnsi="Consolas" w:cs="Times New Roman"/>
          <w:bCs w:val="0"/>
          <w:color w:val="808080"/>
          <w:spacing w:val="0"/>
          <w:sz w:val="18"/>
          <w:szCs w:val="18"/>
          <w:bdr w:val="none" w:sz="0" w:space="0" w:color="auto" w:frame="1"/>
          <w:lang w:val="en-US" w:eastAsia="en-US"/>
        </w:rPr>
        <w:t>&gt;</w:t>
      </w:r>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66E16C3B"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808080"/>
          <w:spacing w:val="0"/>
          <w:sz w:val="18"/>
          <w:szCs w:val="18"/>
          <w:bdr w:val="none" w:sz="0" w:space="0" w:color="auto" w:frame="1"/>
          <w:lang w:val="en-US" w:eastAsia="en-US"/>
        </w:rPr>
        <w:t>#include &lt;</w:t>
      </w:r>
      <w:proofErr w:type="spellStart"/>
      <w:r w:rsidRPr="00990F1B">
        <w:rPr>
          <w:rFonts w:ascii="Consolas" w:eastAsia="Times New Roman" w:hAnsi="Consolas" w:cs="Times New Roman"/>
          <w:bCs w:val="0"/>
          <w:color w:val="808080"/>
          <w:spacing w:val="0"/>
          <w:sz w:val="18"/>
          <w:szCs w:val="18"/>
          <w:bdr w:val="none" w:sz="0" w:space="0" w:color="auto" w:frame="1"/>
          <w:lang w:val="en-US" w:eastAsia="en-US"/>
        </w:rPr>
        <w:t>cstdio</w:t>
      </w:r>
      <w:proofErr w:type="spellEnd"/>
      <w:r w:rsidRPr="00990F1B">
        <w:rPr>
          <w:rFonts w:ascii="Consolas" w:eastAsia="Times New Roman" w:hAnsi="Consolas" w:cs="Times New Roman"/>
          <w:bCs w:val="0"/>
          <w:color w:val="808080"/>
          <w:spacing w:val="0"/>
          <w:sz w:val="18"/>
          <w:szCs w:val="18"/>
          <w:bdr w:val="none" w:sz="0" w:space="0" w:color="auto" w:frame="1"/>
          <w:lang w:val="en-US" w:eastAsia="en-US"/>
        </w:rPr>
        <w:t>&gt;</w:t>
      </w:r>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7101FB22"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740C302C"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990F1B">
        <w:rPr>
          <w:rFonts w:ascii="Consolas" w:eastAsia="Times New Roman" w:hAnsi="Consolas" w:cs="Times New Roman"/>
          <w:b/>
          <w:color w:val="2E8B57"/>
          <w:spacing w:val="0"/>
          <w:sz w:val="18"/>
          <w:szCs w:val="18"/>
          <w:bdr w:val="none" w:sz="0" w:space="0" w:color="auto" w:frame="1"/>
          <w:lang w:val="en-US" w:eastAsia="en-US"/>
        </w:rPr>
        <w:t>int</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 main()  </w:t>
      </w:r>
    </w:p>
    <w:p w14:paraId="12A10CAF"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4770636D"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std</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cout</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 &lt;&lt; </w:t>
      </w:r>
      <w:r w:rsidRPr="00990F1B">
        <w:rPr>
          <w:rFonts w:ascii="Consolas" w:eastAsia="Times New Roman" w:hAnsi="Consolas" w:cs="Times New Roman"/>
          <w:bCs w:val="0"/>
          <w:color w:val="0000FF"/>
          <w:spacing w:val="0"/>
          <w:sz w:val="18"/>
          <w:szCs w:val="18"/>
          <w:bdr w:val="none" w:sz="0" w:space="0" w:color="auto" w:frame="1"/>
          <w:lang w:val="en-US" w:eastAsia="en-US"/>
        </w:rPr>
        <w:t>"Booting ...\n"</w:t>
      </w:r>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3DA31BDF"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 context = </w:t>
      </w:r>
      <w:r w:rsidRPr="00990F1B">
        <w:rPr>
          <w:rFonts w:ascii="Consolas" w:eastAsia="Times New Roman" w:hAnsi="Consolas" w:cs="Times New Roman"/>
          <w:b/>
          <w:color w:val="006699"/>
          <w:spacing w:val="0"/>
          <w:sz w:val="18"/>
          <w:szCs w:val="18"/>
          <w:bdr w:val="none" w:sz="0" w:space="0" w:color="auto" w:frame="1"/>
          <w:lang w:val="en-US" w:eastAsia="en-US"/>
        </w:rPr>
        <w:t>new</w:t>
      </w:r>
      <w:r w:rsidRPr="00990F1B">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EmbeddedSystemX</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35711A98"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SelfTestFailed</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99);  </w:t>
      </w:r>
    </w:p>
    <w:p w14:paraId="4F16183A"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context-&gt;Restart(context);  </w:t>
      </w:r>
    </w:p>
    <w:p w14:paraId="1DAC4F33"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SelftestOk</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7667211B"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Initalized</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6D6DF0E2"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context-&gt;Configure(context);  </w:t>
      </w:r>
    </w:p>
    <w:p w14:paraId="2DBEF37B"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ConfigurationEnded</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118F8662"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context-&gt;Start(context);  </w:t>
      </w:r>
    </w:p>
    <w:p w14:paraId="4A232921"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context-&gt;Suspend(context);  </w:t>
      </w:r>
    </w:p>
    <w:p w14:paraId="41EDB46D"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context-&gt;Resume(context);  </w:t>
      </w:r>
    </w:p>
    <w:p w14:paraId="572F807B"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context-&gt;Suspend(context);  </w:t>
      </w:r>
    </w:p>
    <w:p w14:paraId="5460C214"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context-&gt;Stop(context);  </w:t>
      </w:r>
    </w:p>
    <w:p w14:paraId="1F02597A"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context-&gt;Start(context);  </w:t>
      </w:r>
    </w:p>
    <w:p w14:paraId="382F597D"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chMode</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0B88E4C8"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eventX</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1DBD945D"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chMode</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0CF1871C"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eventX</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28D8F00D"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eventY</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257DE303"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chMode</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697ABE15"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eventX</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(context);  </w:t>
      </w:r>
    </w:p>
    <w:p w14:paraId="24DB1D39"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context-&gt;Restart(context);  </w:t>
      </w:r>
    </w:p>
    <w:p w14:paraId="04FCD546"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std</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cout</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 &lt;&lt; </w:t>
      </w:r>
      <w:r w:rsidRPr="00990F1B">
        <w:rPr>
          <w:rFonts w:ascii="Consolas" w:eastAsia="Times New Roman" w:hAnsi="Consolas" w:cs="Times New Roman"/>
          <w:bCs w:val="0"/>
          <w:color w:val="0000FF"/>
          <w:spacing w:val="0"/>
          <w:sz w:val="18"/>
          <w:szCs w:val="18"/>
          <w:bdr w:val="none" w:sz="0" w:space="0" w:color="auto" w:frame="1"/>
          <w:lang w:val="en-US" w:eastAsia="en-US"/>
        </w:rPr>
        <w:t>"Ending ...\n"</w:t>
      </w:r>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728E8F6E"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w:t>
      </w:r>
      <w:proofErr w:type="spellStart"/>
      <w:r w:rsidRPr="00990F1B">
        <w:rPr>
          <w:rFonts w:ascii="Consolas" w:eastAsia="Times New Roman" w:hAnsi="Consolas" w:cs="Times New Roman"/>
          <w:bCs w:val="0"/>
          <w:color w:val="000000"/>
          <w:spacing w:val="0"/>
          <w:sz w:val="18"/>
          <w:szCs w:val="18"/>
          <w:bdr w:val="none" w:sz="0" w:space="0" w:color="auto" w:frame="1"/>
          <w:lang w:val="en-US" w:eastAsia="en-US"/>
        </w:rPr>
        <w:t>getchar</w:t>
      </w:r>
      <w:proofErr w:type="spellEnd"/>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62216738" w14:textId="77777777" w:rsidR="00990F1B" w:rsidRPr="00990F1B" w:rsidRDefault="00990F1B" w:rsidP="00990F1B">
      <w:pPr>
        <w:numPr>
          <w:ilvl w:val="0"/>
          <w:numId w:val="22"/>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w:t>
      </w:r>
      <w:r w:rsidRPr="00990F1B">
        <w:rPr>
          <w:rFonts w:ascii="Consolas" w:eastAsia="Times New Roman" w:hAnsi="Consolas" w:cs="Times New Roman"/>
          <w:b/>
          <w:color w:val="006699"/>
          <w:spacing w:val="0"/>
          <w:sz w:val="18"/>
          <w:szCs w:val="18"/>
          <w:bdr w:val="none" w:sz="0" w:space="0" w:color="auto" w:frame="1"/>
          <w:lang w:val="en-US" w:eastAsia="en-US"/>
        </w:rPr>
        <w:t>return</w:t>
      </w:r>
      <w:r w:rsidRPr="00990F1B">
        <w:rPr>
          <w:rFonts w:ascii="Consolas" w:eastAsia="Times New Roman" w:hAnsi="Consolas" w:cs="Times New Roman"/>
          <w:bCs w:val="0"/>
          <w:color w:val="000000"/>
          <w:spacing w:val="0"/>
          <w:sz w:val="18"/>
          <w:szCs w:val="18"/>
          <w:bdr w:val="none" w:sz="0" w:space="0" w:color="auto" w:frame="1"/>
          <w:lang w:val="en-US" w:eastAsia="en-US"/>
        </w:rPr>
        <w:t> 0;  </w:t>
      </w:r>
    </w:p>
    <w:p w14:paraId="3681BDB7" w14:textId="77777777" w:rsidR="00990F1B" w:rsidRPr="00990F1B" w:rsidRDefault="00990F1B" w:rsidP="00990F1B">
      <w:pPr>
        <w:numPr>
          <w:ilvl w:val="0"/>
          <w:numId w:val="22"/>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990F1B">
        <w:rPr>
          <w:rFonts w:ascii="Consolas" w:eastAsia="Times New Roman" w:hAnsi="Consolas" w:cs="Times New Roman"/>
          <w:bCs w:val="0"/>
          <w:color w:val="000000"/>
          <w:spacing w:val="0"/>
          <w:sz w:val="18"/>
          <w:szCs w:val="18"/>
          <w:bdr w:val="none" w:sz="0" w:space="0" w:color="auto" w:frame="1"/>
          <w:lang w:val="en-US" w:eastAsia="en-US"/>
        </w:rPr>
        <w:t>}  </w:t>
      </w:r>
    </w:p>
    <w:p w14:paraId="37FF0194" w14:textId="604D1913" w:rsidR="00990F1B" w:rsidRDefault="00990F1B" w:rsidP="00EA2009">
      <w:r>
        <w:t>Figure 14. Main.cpp.</w:t>
      </w:r>
    </w:p>
    <w:p w14:paraId="6C5BF2E8" w14:textId="77777777" w:rsidR="00DD68F9" w:rsidRDefault="00DD68F9" w:rsidP="00EA2009"/>
    <w:p w14:paraId="22A833ED" w14:textId="77777777" w:rsidR="00DD68F9" w:rsidRDefault="00DD68F9" w:rsidP="00EA2009"/>
    <w:p w14:paraId="29DCE264" w14:textId="77777777" w:rsidR="00DD68F9" w:rsidRDefault="00DD68F9" w:rsidP="00EA2009"/>
    <w:p w14:paraId="19E5ECC3" w14:textId="77777777" w:rsidR="00DD68F9" w:rsidRDefault="00DD68F9" w:rsidP="00EA2009"/>
    <w:p w14:paraId="24B8A92E" w14:textId="77777777" w:rsidR="00DD68F9" w:rsidRDefault="00DD68F9" w:rsidP="00EA2009"/>
    <w:p w14:paraId="5B3F0B9C" w14:textId="77777777" w:rsidR="00DD68F9" w:rsidRDefault="00DD68F9" w:rsidP="00EA2009"/>
    <w:p w14:paraId="1CAD4337" w14:textId="77777777" w:rsidR="00DD68F9" w:rsidRDefault="00DD68F9" w:rsidP="00EA2009"/>
    <w:p w14:paraId="3DF8678D" w14:textId="77777777" w:rsidR="00DD68F9" w:rsidRDefault="00DD68F9" w:rsidP="00EA2009"/>
    <w:p w14:paraId="7DA96C81" w14:textId="77777777" w:rsidR="00DD68F9" w:rsidRDefault="00DD68F9" w:rsidP="00EA2009"/>
    <w:p w14:paraId="2AE7D2B0"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lastRenderedPageBreak/>
        <w:t>Booting ...  </w:t>
      </w:r>
    </w:p>
    <w:p w14:paraId="1A8A6C07"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DD68F9">
        <w:rPr>
          <w:rFonts w:ascii="Consolas" w:eastAsia="Times New Roman" w:hAnsi="Consolas" w:cs="Times New Roman"/>
          <w:bCs w:val="0"/>
          <w:color w:val="000000"/>
          <w:spacing w:val="0"/>
          <w:sz w:val="18"/>
          <w:szCs w:val="18"/>
          <w:bdr w:val="none" w:sz="0" w:space="0" w:color="auto" w:frame="1"/>
          <w:lang w:val="en-US" w:eastAsia="en-US"/>
        </w:rPr>
        <w:t>SelfTestFailed</w:t>
      </w:r>
      <w:proofErr w:type="spellEnd"/>
      <w:r w:rsidRPr="00DD68F9">
        <w:rPr>
          <w:rFonts w:ascii="Consolas" w:eastAsia="Times New Roman" w:hAnsi="Consolas" w:cs="Times New Roman"/>
          <w:bCs w:val="0"/>
          <w:color w:val="000000"/>
          <w:spacing w:val="0"/>
          <w:sz w:val="18"/>
          <w:szCs w:val="18"/>
          <w:bdr w:val="none" w:sz="0" w:space="0" w:color="auto" w:frame="1"/>
          <w:lang w:val="en-US" w:eastAsia="en-US"/>
        </w:rPr>
        <w:t>. Changing to Failure  </w:t>
      </w:r>
    </w:p>
    <w:p w14:paraId="4B5F03F6"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DD68F9">
        <w:rPr>
          <w:rFonts w:ascii="Consolas" w:eastAsia="Times New Roman" w:hAnsi="Consolas" w:cs="Times New Roman"/>
          <w:bCs w:val="0"/>
          <w:color w:val="000000"/>
          <w:spacing w:val="0"/>
          <w:sz w:val="18"/>
          <w:szCs w:val="18"/>
          <w:bdr w:val="none" w:sz="0" w:space="0" w:color="auto" w:frame="1"/>
          <w:lang w:val="en-US" w:eastAsia="en-US"/>
        </w:rPr>
        <w:t>ErrorNo</w:t>
      </w:r>
      <w:proofErr w:type="spellEnd"/>
      <w:r w:rsidRPr="00DD68F9">
        <w:rPr>
          <w:rFonts w:ascii="Consolas" w:eastAsia="Times New Roman" w:hAnsi="Consolas" w:cs="Times New Roman"/>
          <w:bCs w:val="0"/>
          <w:color w:val="000000"/>
          <w:spacing w:val="0"/>
          <w:sz w:val="18"/>
          <w:szCs w:val="18"/>
          <w:bdr w:val="none" w:sz="0" w:space="0" w:color="auto" w:frame="1"/>
          <w:lang w:val="en-US" w:eastAsia="en-US"/>
        </w:rPr>
        <w:t>: 99  </w:t>
      </w:r>
    </w:p>
    <w:p w14:paraId="1727CFC8"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Restart. Changing to </w:t>
      </w:r>
      <w:proofErr w:type="spellStart"/>
      <w:r w:rsidRPr="00DD68F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DD68F9">
        <w:rPr>
          <w:rFonts w:ascii="Consolas" w:eastAsia="Times New Roman" w:hAnsi="Consolas" w:cs="Times New Roman"/>
          <w:bCs w:val="0"/>
          <w:color w:val="000000"/>
          <w:spacing w:val="0"/>
          <w:sz w:val="18"/>
          <w:szCs w:val="18"/>
          <w:bdr w:val="none" w:sz="0" w:space="0" w:color="auto" w:frame="1"/>
          <w:lang w:val="en-US" w:eastAsia="en-US"/>
        </w:rPr>
        <w:t>  </w:t>
      </w:r>
    </w:p>
    <w:p w14:paraId="6D5AF635"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DD68F9">
        <w:rPr>
          <w:rFonts w:ascii="Consolas" w:eastAsia="Times New Roman" w:hAnsi="Consolas" w:cs="Times New Roman"/>
          <w:bCs w:val="0"/>
          <w:color w:val="000000"/>
          <w:spacing w:val="0"/>
          <w:sz w:val="18"/>
          <w:szCs w:val="18"/>
          <w:bdr w:val="none" w:sz="0" w:space="0" w:color="auto" w:frame="1"/>
          <w:lang w:val="en-US" w:eastAsia="en-US"/>
        </w:rPr>
        <w:t>SelfTestOk</w:t>
      </w:r>
      <w:proofErr w:type="spellEnd"/>
      <w:r w:rsidRPr="00DD68F9">
        <w:rPr>
          <w:rFonts w:ascii="Consolas" w:eastAsia="Times New Roman" w:hAnsi="Consolas" w:cs="Times New Roman"/>
          <w:bCs w:val="0"/>
          <w:color w:val="000000"/>
          <w:spacing w:val="0"/>
          <w:sz w:val="18"/>
          <w:szCs w:val="18"/>
          <w:bdr w:val="none" w:sz="0" w:space="0" w:color="auto" w:frame="1"/>
          <w:lang w:val="en-US" w:eastAsia="en-US"/>
        </w:rPr>
        <w:t>. Changing to Initializing  </w:t>
      </w:r>
    </w:p>
    <w:p w14:paraId="55A44531"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Initialized. Changing to Ready  </w:t>
      </w:r>
    </w:p>
    <w:p w14:paraId="19FF3F0C"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Initialized. Changing to Ready  </w:t>
      </w:r>
    </w:p>
    <w:p w14:paraId="70226574"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Configure. Changing to Configuration  </w:t>
      </w:r>
    </w:p>
    <w:p w14:paraId="729B18E3"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Reading configuration...  </w:t>
      </w:r>
    </w:p>
    <w:p w14:paraId="43169F25"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r w:rsidRPr="00DD68F9">
        <w:rPr>
          <w:rFonts w:ascii="Consolas" w:eastAsia="Times New Roman" w:hAnsi="Consolas" w:cs="Times New Roman"/>
          <w:bCs w:val="0"/>
          <w:color w:val="000000"/>
          <w:spacing w:val="0"/>
          <w:sz w:val="18"/>
          <w:szCs w:val="18"/>
          <w:bdr w:val="none" w:sz="0" w:space="0" w:color="auto" w:frame="1"/>
          <w:lang w:val="en-US" w:eastAsia="en-US"/>
        </w:rPr>
        <w:t>ConfigurationEnded</w:t>
      </w:r>
      <w:proofErr w:type="spellEnd"/>
      <w:r w:rsidRPr="00DD68F9">
        <w:rPr>
          <w:rFonts w:ascii="Consolas" w:eastAsia="Times New Roman" w:hAnsi="Consolas" w:cs="Times New Roman"/>
          <w:bCs w:val="0"/>
          <w:color w:val="000000"/>
          <w:spacing w:val="0"/>
          <w:sz w:val="18"/>
          <w:szCs w:val="18"/>
          <w:bdr w:val="none" w:sz="0" w:space="0" w:color="auto" w:frame="1"/>
          <w:lang w:val="en-US" w:eastAsia="en-US"/>
        </w:rPr>
        <w:t>. Changing to Ready  </w:t>
      </w:r>
    </w:p>
    <w:p w14:paraId="55E430D2"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Start. Changing to </w:t>
      </w:r>
      <w:proofErr w:type="spellStart"/>
      <w:r w:rsidRPr="00DD68F9">
        <w:rPr>
          <w:rFonts w:ascii="Consolas" w:eastAsia="Times New Roman" w:hAnsi="Consolas" w:cs="Times New Roman"/>
          <w:bCs w:val="0"/>
          <w:color w:val="000000"/>
          <w:spacing w:val="0"/>
          <w:sz w:val="18"/>
          <w:szCs w:val="18"/>
          <w:bdr w:val="none" w:sz="0" w:space="0" w:color="auto" w:frame="1"/>
          <w:lang w:val="en-US" w:eastAsia="en-US"/>
        </w:rPr>
        <w:t>RealTimeLoop</w:t>
      </w:r>
      <w:proofErr w:type="spellEnd"/>
      <w:r w:rsidRPr="00DD68F9">
        <w:rPr>
          <w:rFonts w:ascii="Consolas" w:eastAsia="Times New Roman" w:hAnsi="Consolas" w:cs="Times New Roman"/>
          <w:bCs w:val="0"/>
          <w:color w:val="000000"/>
          <w:spacing w:val="0"/>
          <w:sz w:val="18"/>
          <w:szCs w:val="18"/>
          <w:bdr w:val="none" w:sz="0" w:space="0" w:color="auto" w:frame="1"/>
          <w:lang w:val="en-US" w:eastAsia="en-US"/>
        </w:rPr>
        <w:t>  </w:t>
      </w:r>
    </w:p>
    <w:p w14:paraId="2E31D516"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Suspend. Changing to Suspended  </w:t>
      </w:r>
    </w:p>
    <w:p w14:paraId="48C87CF1"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Resume. Changing to Mode1  </w:t>
      </w:r>
    </w:p>
    <w:p w14:paraId="4E6DFC1F"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Suspend. Changing to Suspended  </w:t>
      </w:r>
    </w:p>
    <w:p w14:paraId="6C6E118B"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Stop. Changing to Ready  </w:t>
      </w:r>
    </w:p>
    <w:p w14:paraId="55A3EAFE"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Start. Changing to </w:t>
      </w:r>
      <w:proofErr w:type="spellStart"/>
      <w:r w:rsidRPr="00DD68F9">
        <w:rPr>
          <w:rFonts w:ascii="Consolas" w:eastAsia="Times New Roman" w:hAnsi="Consolas" w:cs="Times New Roman"/>
          <w:bCs w:val="0"/>
          <w:color w:val="000000"/>
          <w:spacing w:val="0"/>
          <w:sz w:val="18"/>
          <w:szCs w:val="18"/>
          <w:bdr w:val="none" w:sz="0" w:space="0" w:color="auto" w:frame="1"/>
          <w:lang w:val="en-US" w:eastAsia="en-US"/>
        </w:rPr>
        <w:t>RealTimeLoop</w:t>
      </w:r>
      <w:proofErr w:type="spellEnd"/>
      <w:r w:rsidRPr="00DD68F9">
        <w:rPr>
          <w:rFonts w:ascii="Consolas" w:eastAsia="Times New Roman" w:hAnsi="Consolas" w:cs="Times New Roman"/>
          <w:bCs w:val="0"/>
          <w:color w:val="000000"/>
          <w:spacing w:val="0"/>
          <w:sz w:val="18"/>
          <w:szCs w:val="18"/>
          <w:bdr w:val="none" w:sz="0" w:space="0" w:color="auto" w:frame="1"/>
          <w:lang w:val="en-US" w:eastAsia="en-US"/>
        </w:rPr>
        <w:t>  </w:t>
      </w:r>
    </w:p>
    <w:p w14:paraId="0C7B08E3"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proofErr w:type="gramStart"/>
      <w:r w:rsidRPr="00DD68F9">
        <w:rPr>
          <w:rFonts w:ascii="Consolas" w:eastAsia="Times New Roman" w:hAnsi="Consolas" w:cs="Times New Roman"/>
          <w:bCs w:val="0"/>
          <w:color w:val="000000"/>
          <w:spacing w:val="0"/>
          <w:sz w:val="18"/>
          <w:szCs w:val="18"/>
          <w:bdr w:val="none" w:sz="0" w:space="0" w:color="auto" w:frame="1"/>
          <w:lang w:val="en-US" w:eastAsia="en-US"/>
        </w:rPr>
        <w:t>chMode</w:t>
      </w:r>
      <w:proofErr w:type="spellEnd"/>
      <w:proofErr w:type="gramEnd"/>
      <w:r w:rsidRPr="00DD68F9">
        <w:rPr>
          <w:rFonts w:ascii="Consolas" w:eastAsia="Times New Roman" w:hAnsi="Consolas" w:cs="Times New Roman"/>
          <w:bCs w:val="0"/>
          <w:color w:val="000000"/>
          <w:spacing w:val="0"/>
          <w:sz w:val="18"/>
          <w:szCs w:val="18"/>
          <w:bdr w:val="none" w:sz="0" w:space="0" w:color="auto" w:frame="1"/>
          <w:lang w:val="en-US" w:eastAsia="en-US"/>
        </w:rPr>
        <w:t> Mode1. Changing to Mode2  </w:t>
      </w:r>
    </w:p>
    <w:p w14:paraId="6710B48B"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proofErr w:type="gramStart"/>
      <w:r w:rsidRPr="00DD68F9">
        <w:rPr>
          <w:rFonts w:ascii="Consolas" w:eastAsia="Times New Roman" w:hAnsi="Consolas" w:cs="Times New Roman"/>
          <w:bCs w:val="0"/>
          <w:color w:val="000000"/>
          <w:spacing w:val="0"/>
          <w:sz w:val="18"/>
          <w:szCs w:val="18"/>
          <w:bdr w:val="none" w:sz="0" w:space="0" w:color="auto" w:frame="1"/>
          <w:lang w:val="en-US" w:eastAsia="en-US"/>
        </w:rPr>
        <w:t>chMode</w:t>
      </w:r>
      <w:proofErr w:type="spellEnd"/>
      <w:proofErr w:type="gramEnd"/>
      <w:r w:rsidRPr="00DD68F9">
        <w:rPr>
          <w:rFonts w:ascii="Consolas" w:eastAsia="Times New Roman" w:hAnsi="Consolas" w:cs="Times New Roman"/>
          <w:bCs w:val="0"/>
          <w:color w:val="000000"/>
          <w:spacing w:val="0"/>
          <w:sz w:val="18"/>
          <w:szCs w:val="18"/>
          <w:bdr w:val="none" w:sz="0" w:space="0" w:color="auto" w:frame="1"/>
          <w:lang w:val="en-US" w:eastAsia="en-US"/>
        </w:rPr>
        <w:t> Mode2. Changing to Mode3  </w:t>
      </w:r>
    </w:p>
    <w:p w14:paraId="06EB2EA9"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proofErr w:type="spellStart"/>
      <w:proofErr w:type="gramStart"/>
      <w:r w:rsidRPr="00DD68F9">
        <w:rPr>
          <w:rFonts w:ascii="Consolas" w:eastAsia="Times New Roman" w:hAnsi="Consolas" w:cs="Times New Roman"/>
          <w:bCs w:val="0"/>
          <w:color w:val="000000"/>
          <w:spacing w:val="0"/>
          <w:sz w:val="18"/>
          <w:szCs w:val="18"/>
          <w:bdr w:val="none" w:sz="0" w:space="0" w:color="auto" w:frame="1"/>
          <w:lang w:val="en-US" w:eastAsia="en-US"/>
        </w:rPr>
        <w:t>chMode</w:t>
      </w:r>
      <w:proofErr w:type="spellEnd"/>
      <w:proofErr w:type="gramEnd"/>
      <w:r w:rsidRPr="00DD68F9">
        <w:rPr>
          <w:rFonts w:ascii="Consolas" w:eastAsia="Times New Roman" w:hAnsi="Consolas" w:cs="Times New Roman"/>
          <w:bCs w:val="0"/>
          <w:color w:val="000000"/>
          <w:spacing w:val="0"/>
          <w:sz w:val="18"/>
          <w:szCs w:val="18"/>
          <w:bdr w:val="none" w:sz="0" w:space="0" w:color="auto" w:frame="1"/>
          <w:lang w:val="en-US" w:eastAsia="en-US"/>
        </w:rPr>
        <w:t> Mode3. Changing to Mode1  </w:t>
      </w:r>
    </w:p>
    <w:p w14:paraId="0769CE08" w14:textId="77777777" w:rsidR="00DD68F9" w:rsidRPr="00DD68F9" w:rsidRDefault="00DD68F9" w:rsidP="00DD68F9">
      <w:pPr>
        <w:numPr>
          <w:ilvl w:val="0"/>
          <w:numId w:val="23"/>
        </w:numPr>
        <w:pBdr>
          <w:left w:val="single" w:sz="18" w:space="0" w:color="6CE26C"/>
        </w:pBdr>
        <w:shd w:val="clear" w:color="auto" w:fill="F8F8F8"/>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Restart. Changing to </w:t>
      </w:r>
      <w:proofErr w:type="spellStart"/>
      <w:r w:rsidRPr="00DD68F9">
        <w:rPr>
          <w:rFonts w:ascii="Consolas" w:eastAsia="Times New Roman" w:hAnsi="Consolas" w:cs="Times New Roman"/>
          <w:bCs w:val="0"/>
          <w:color w:val="000000"/>
          <w:spacing w:val="0"/>
          <w:sz w:val="18"/>
          <w:szCs w:val="18"/>
          <w:bdr w:val="none" w:sz="0" w:space="0" w:color="auto" w:frame="1"/>
          <w:lang w:val="en-US" w:eastAsia="en-US"/>
        </w:rPr>
        <w:t>PowerOnSelfTest</w:t>
      </w:r>
      <w:proofErr w:type="spellEnd"/>
      <w:r w:rsidRPr="00DD68F9">
        <w:rPr>
          <w:rFonts w:ascii="Consolas" w:eastAsia="Times New Roman" w:hAnsi="Consolas" w:cs="Times New Roman"/>
          <w:bCs w:val="0"/>
          <w:color w:val="000000"/>
          <w:spacing w:val="0"/>
          <w:sz w:val="18"/>
          <w:szCs w:val="18"/>
          <w:bdr w:val="none" w:sz="0" w:space="0" w:color="auto" w:frame="1"/>
          <w:lang w:val="en-US" w:eastAsia="en-US"/>
        </w:rPr>
        <w:t>  </w:t>
      </w:r>
    </w:p>
    <w:p w14:paraId="0111CB12" w14:textId="77777777" w:rsidR="00DD68F9" w:rsidRPr="00DD68F9" w:rsidRDefault="00DD68F9" w:rsidP="00DD68F9">
      <w:pPr>
        <w:numPr>
          <w:ilvl w:val="0"/>
          <w:numId w:val="23"/>
        </w:numPr>
        <w:pBdr>
          <w:left w:val="single" w:sz="18" w:space="0" w:color="6CE26C"/>
        </w:pBdr>
        <w:shd w:val="clear" w:color="auto" w:fill="FFFFFF"/>
        <w:autoSpaceDE/>
        <w:autoSpaceDN/>
        <w:adjustRightInd/>
        <w:spacing w:before="0" w:beforeAutospacing="1" w:afterAutospacing="1" w:line="210" w:lineRule="atLeast"/>
        <w:rPr>
          <w:rFonts w:ascii="Consolas" w:eastAsia="Times New Roman" w:hAnsi="Consolas" w:cs="Times New Roman"/>
          <w:bCs w:val="0"/>
          <w:color w:val="5C5C5C"/>
          <w:spacing w:val="0"/>
          <w:sz w:val="18"/>
          <w:szCs w:val="18"/>
          <w:lang w:val="en-US" w:eastAsia="en-US"/>
        </w:rPr>
      </w:pPr>
      <w:r w:rsidRPr="00DD68F9">
        <w:rPr>
          <w:rFonts w:ascii="Consolas" w:eastAsia="Times New Roman" w:hAnsi="Consolas" w:cs="Times New Roman"/>
          <w:bCs w:val="0"/>
          <w:color w:val="000000"/>
          <w:spacing w:val="0"/>
          <w:sz w:val="18"/>
          <w:szCs w:val="18"/>
          <w:bdr w:val="none" w:sz="0" w:space="0" w:color="auto" w:frame="1"/>
          <w:lang w:val="en-US" w:eastAsia="en-US"/>
        </w:rPr>
        <w:t>Ending ...  </w:t>
      </w:r>
    </w:p>
    <w:p w14:paraId="575B1790" w14:textId="068000AE" w:rsidR="00DD68F9" w:rsidRPr="00EA2009" w:rsidRDefault="00DD68F9" w:rsidP="00EA2009">
      <w:r>
        <w:t>Figure 15. Output from main.cpp when executed.</w:t>
      </w:r>
    </w:p>
    <w:p w14:paraId="0E0E0A5D" w14:textId="7117B23E" w:rsidR="00E2644F" w:rsidRDefault="007E5379" w:rsidP="00E2644F">
      <w:pPr>
        <w:pStyle w:val="Heading1"/>
        <w:spacing w:before="360" w:after="240"/>
      </w:pPr>
      <w:bookmarkStart w:id="91" w:name="_Toc529567129"/>
      <w:r>
        <w:t>Conclusio</w:t>
      </w:r>
      <w:r w:rsidR="007E1E29">
        <w:t>n</w:t>
      </w:r>
      <w:bookmarkEnd w:id="91"/>
      <w:r w:rsidR="00E2644F">
        <w:br/>
      </w:r>
    </w:p>
    <w:p w14:paraId="70E089E9" w14:textId="3AE3B6B5" w:rsidR="00E2644F" w:rsidRPr="00E2644F" w:rsidRDefault="0052101C" w:rsidP="00E2644F">
      <w:pPr>
        <w:autoSpaceDE/>
        <w:autoSpaceDN/>
        <w:adjustRightInd/>
        <w:spacing w:before="0"/>
        <w:rPr>
          <w:b/>
          <w:bCs w:val="0"/>
          <w:sz w:val="32"/>
          <w:szCs w:val="32"/>
        </w:rPr>
        <w:sectPr w:rsidR="00E2644F" w:rsidRPr="00E2644F" w:rsidSect="001D3A83">
          <w:headerReference w:type="default" r:id="rId14"/>
          <w:footerReference w:type="default" r:id="rId15"/>
          <w:headerReference w:type="first" r:id="rId16"/>
          <w:type w:val="continuous"/>
          <w:pgSz w:w="11906" w:h="16838" w:code="9"/>
          <w:pgMar w:top="1701" w:right="1134" w:bottom="1701" w:left="1134" w:header="680" w:footer="567" w:gutter="0"/>
          <w:pgNumType w:start="0"/>
          <w:cols w:space="708"/>
          <w:titlePg/>
          <w:docGrid w:linePitch="326"/>
        </w:sectPr>
      </w:pPr>
      <w:r>
        <w:t xml:space="preserve">In this journal we have shown how we have designed and implemented assignment 3 using </w:t>
      </w:r>
      <w:proofErr w:type="spellStart"/>
      <w:r>
        <w:t>GoF</w:t>
      </w:r>
      <w:proofErr w:type="spellEnd"/>
      <w:r>
        <w:t xml:space="preserve"> state and </w:t>
      </w:r>
      <w:proofErr w:type="spellStart"/>
      <w:r>
        <w:t>GoF</w:t>
      </w:r>
      <w:proofErr w:type="spellEnd"/>
      <w:r>
        <w:t xml:space="preserve"> </w:t>
      </w:r>
      <w:r w:rsidR="00285727">
        <w:t>s</w:t>
      </w:r>
      <w:r>
        <w:t>ingleton pattern.</w:t>
      </w:r>
      <w:r w:rsidR="000177B6">
        <w:t xml:space="preserve"> The state pattern provides a sound decoupling of the client and each state, while providing extensibility </w:t>
      </w:r>
      <w:r w:rsidR="00AA28B7">
        <w:t xml:space="preserve">as it is easy to extend the </w:t>
      </w:r>
      <w:r w:rsidR="00884D5C">
        <w:t xml:space="preserve">design with </w:t>
      </w:r>
      <w:r w:rsidR="00317166">
        <w:t>new states, as the context</w:t>
      </w:r>
      <w:r w:rsidR="008F435D">
        <w:t xml:space="preserve"> class depend only on the interface of the State </w:t>
      </w:r>
      <w:r w:rsidR="000D3EEF">
        <w:t>class</w:t>
      </w:r>
      <w:r w:rsidR="00742B5B">
        <w:t>.</w:t>
      </w:r>
    </w:p>
    <w:p w14:paraId="035252F1" w14:textId="586E3EEB" w:rsidR="004376A4" w:rsidRPr="00162AE2" w:rsidRDefault="004376A4" w:rsidP="00C55714">
      <w:pPr>
        <w:rPr>
          <w:rFonts w:cs="Times New Roman"/>
        </w:rPr>
      </w:pPr>
    </w:p>
    <w:sectPr w:rsidR="004376A4" w:rsidRPr="00162AE2" w:rsidSect="0034305C">
      <w:headerReference w:type="default" r:id="rId17"/>
      <w:footerReference w:type="default" r:id="rId18"/>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3CCB0" w14:textId="77777777" w:rsidR="00594332" w:rsidRDefault="00594332" w:rsidP="00C55714">
      <w:r>
        <w:separator/>
      </w:r>
    </w:p>
    <w:p w14:paraId="5040490A" w14:textId="77777777" w:rsidR="00594332" w:rsidRDefault="00594332" w:rsidP="00C55714"/>
    <w:p w14:paraId="4D3EDAF3" w14:textId="77777777" w:rsidR="00594332" w:rsidRDefault="00594332" w:rsidP="00C55714"/>
    <w:p w14:paraId="7F627FB4" w14:textId="77777777" w:rsidR="00594332" w:rsidRDefault="00594332" w:rsidP="00C55714"/>
    <w:p w14:paraId="00CA1E05" w14:textId="77777777" w:rsidR="00594332" w:rsidRDefault="00594332" w:rsidP="00C55714"/>
    <w:p w14:paraId="64EE6295" w14:textId="77777777" w:rsidR="00594332" w:rsidRDefault="00594332" w:rsidP="00C55714"/>
    <w:p w14:paraId="2848D3E2" w14:textId="77777777" w:rsidR="00594332" w:rsidRDefault="00594332" w:rsidP="00C55714"/>
    <w:p w14:paraId="0CF55DAC" w14:textId="77777777" w:rsidR="00594332" w:rsidRDefault="00594332" w:rsidP="00C55714"/>
    <w:p w14:paraId="3C17376C" w14:textId="77777777" w:rsidR="00594332" w:rsidRDefault="00594332" w:rsidP="00C55714"/>
    <w:p w14:paraId="61B5FCF4" w14:textId="77777777" w:rsidR="00594332" w:rsidRDefault="00594332" w:rsidP="00C55714"/>
    <w:p w14:paraId="1DB60ADD" w14:textId="77777777" w:rsidR="00594332" w:rsidRDefault="00594332" w:rsidP="00C55714"/>
    <w:p w14:paraId="6BCB7B2D" w14:textId="77777777" w:rsidR="00594332" w:rsidRDefault="00594332" w:rsidP="00C55714"/>
    <w:p w14:paraId="784164B5" w14:textId="77777777" w:rsidR="00594332" w:rsidRDefault="00594332" w:rsidP="00C55714"/>
    <w:p w14:paraId="7FC15B3A" w14:textId="77777777" w:rsidR="00594332" w:rsidRDefault="00594332" w:rsidP="00C55714"/>
    <w:p w14:paraId="37D5BA6E" w14:textId="77777777" w:rsidR="00594332" w:rsidRDefault="00594332" w:rsidP="00C55714"/>
    <w:p w14:paraId="1D5DD944" w14:textId="77777777" w:rsidR="00594332" w:rsidRDefault="00594332" w:rsidP="00C55714"/>
    <w:p w14:paraId="3464CE3C" w14:textId="77777777" w:rsidR="00594332" w:rsidRDefault="00594332" w:rsidP="00C55714"/>
    <w:p w14:paraId="1A48A70B" w14:textId="77777777" w:rsidR="00594332" w:rsidRDefault="00594332" w:rsidP="00C55714">
      <w:pPr>
        <w:numPr>
          <w:ins w:id="36" w:author="Frants Christensen" w:date="2012-01-09T17:31:00Z"/>
        </w:numPr>
      </w:pPr>
    </w:p>
    <w:p w14:paraId="703D2344" w14:textId="77777777" w:rsidR="00594332" w:rsidRDefault="00594332" w:rsidP="00C55714">
      <w:pPr>
        <w:numPr>
          <w:ins w:id="37" w:author="Frants Christensen" w:date="2012-01-09T17:31:00Z"/>
        </w:numPr>
      </w:pPr>
    </w:p>
    <w:p w14:paraId="747ED279" w14:textId="77777777" w:rsidR="00594332" w:rsidRDefault="00594332" w:rsidP="00C55714">
      <w:pPr>
        <w:numPr>
          <w:ins w:id="38" w:author="Frants Christensen" w:date="2012-01-09T17:31:00Z"/>
        </w:numPr>
      </w:pPr>
    </w:p>
    <w:p w14:paraId="405D6604" w14:textId="77777777" w:rsidR="00594332" w:rsidRDefault="00594332" w:rsidP="00C55714">
      <w:pPr>
        <w:numPr>
          <w:ins w:id="39" w:author="Frants Christensen" w:date="2012-01-09T17:31:00Z"/>
        </w:numPr>
      </w:pPr>
    </w:p>
    <w:p w14:paraId="5A1F7D3F" w14:textId="77777777" w:rsidR="00594332" w:rsidRDefault="00594332" w:rsidP="00C55714">
      <w:pPr>
        <w:numPr>
          <w:ins w:id="40" w:author="Frants Christensen" w:date="2012-01-09T17:38:00Z"/>
        </w:numPr>
      </w:pPr>
    </w:p>
    <w:p w14:paraId="0514B2E8" w14:textId="77777777" w:rsidR="00594332" w:rsidRDefault="00594332" w:rsidP="00C55714">
      <w:pPr>
        <w:numPr>
          <w:ins w:id="41" w:author="Frants Christensen" w:date="2012-01-09T17:38:00Z"/>
        </w:numPr>
      </w:pPr>
    </w:p>
    <w:p w14:paraId="062019AB" w14:textId="77777777" w:rsidR="00594332" w:rsidRDefault="00594332" w:rsidP="00C55714">
      <w:pPr>
        <w:numPr>
          <w:ins w:id="42" w:author="Frants Christensen" w:date="2012-01-09T17:48:00Z"/>
        </w:numPr>
      </w:pPr>
    </w:p>
    <w:p w14:paraId="18856F1E" w14:textId="77777777" w:rsidR="00594332" w:rsidRDefault="00594332" w:rsidP="00C55714">
      <w:pPr>
        <w:numPr>
          <w:ins w:id="43" w:author="Frants Christensen" w:date="2012-01-09T17:48:00Z"/>
        </w:numPr>
      </w:pPr>
    </w:p>
    <w:p w14:paraId="52049C00" w14:textId="77777777" w:rsidR="00594332" w:rsidRDefault="00594332" w:rsidP="00C55714">
      <w:pPr>
        <w:numPr>
          <w:ins w:id="44" w:author="Frants Christensen" w:date="2012-01-09T18:10:00Z"/>
        </w:numPr>
      </w:pPr>
    </w:p>
    <w:p w14:paraId="15E19E7E" w14:textId="77777777" w:rsidR="00594332" w:rsidRDefault="00594332" w:rsidP="00C55714">
      <w:pPr>
        <w:numPr>
          <w:ins w:id="45" w:author="Frants Christensen" w:date="2012-01-09T18:10:00Z"/>
        </w:numPr>
      </w:pPr>
    </w:p>
    <w:p w14:paraId="0B8A103C" w14:textId="77777777" w:rsidR="00594332" w:rsidRDefault="00594332" w:rsidP="00C55714">
      <w:pPr>
        <w:numPr>
          <w:ins w:id="46" w:author="Frants Christensen" w:date="2012-01-09T18:10:00Z"/>
        </w:numPr>
      </w:pPr>
    </w:p>
    <w:p w14:paraId="4A9D73B6" w14:textId="77777777" w:rsidR="00594332" w:rsidRDefault="00594332" w:rsidP="00C55714">
      <w:pPr>
        <w:numPr>
          <w:ins w:id="47" w:author="Frants Christensen" w:date="2012-01-09T18:24:00Z"/>
        </w:numPr>
      </w:pPr>
    </w:p>
    <w:p w14:paraId="156CE383" w14:textId="77777777" w:rsidR="00594332" w:rsidRDefault="00594332" w:rsidP="00C55714"/>
    <w:p w14:paraId="0D60DCA1" w14:textId="77777777" w:rsidR="00594332" w:rsidRDefault="00594332" w:rsidP="00C55714">
      <w:pPr>
        <w:numPr>
          <w:ins w:id="48" w:author="Frants Christensen" w:date="2012-01-10T13:16:00Z"/>
        </w:numPr>
      </w:pPr>
    </w:p>
    <w:p w14:paraId="57FCBD44" w14:textId="77777777" w:rsidR="00594332" w:rsidRDefault="00594332" w:rsidP="00C55714">
      <w:pPr>
        <w:numPr>
          <w:ins w:id="49" w:author="Frants Christensen" w:date="2012-01-10T13:29:00Z"/>
        </w:numPr>
      </w:pPr>
    </w:p>
    <w:p w14:paraId="15F5BD10" w14:textId="77777777" w:rsidR="00594332" w:rsidRDefault="00594332" w:rsidP="00C55714">
      <w:pPr>
        <w:numPr>
          <w:ins w:id="50" w:author="Frants Christensen" w:date="2012-01-10T13:34:00Z"/>
        </w:numPr>
      </w:pPr>
    </w:p>
    <w:p w14:paraId="0F62BCBF" w14:textId="77777777" w:rsidR="00594332" w:rsidRDefault="00594332" w:rsidP="00C55714">
      <w:pPr>
        <w:numPr>
          <w:ins w:id="51" w:author="Frants Christensen" w:date="2012-01-10T13:34:00Z"/>
        </w:numPr>
      </w:pPr>
    </w:p>
    <w:p w14:paraId="59EFAC20" w14:textId="77777777" w:rsidR="00594332" w:rsidRDefault="00594332" w:rsidP="00C55714">
      <w:pPr>
        <w:numPr>
          <w:ins w:id="52" w:author="Frants Christensen" w:date="2012-01-10T13:44:00Z"/>
        </w:numPr>
      </w:pPr>
    </w:p>
    <w:p w14:paraId="5AAB1F11" w14:textId="77777777" w:rsidR="00594332" w:rsidRDefault="00594332" w:rsidP="00C55714">
      <w:pPr>
        <w:numPr>
          <w:ins w:id="53" w:author="Frants Christensen" w:date="2012-01-10T13:44:00Z"/>
        </w:numPr>
      </w:pPr>
    </w:p>
    <w:p w14:paraId="71D3A80A" w14:textId="77777777" w:rsidR="00594332" w:rsidRDefault="00594332" w:rsidP="00C55714"/>
    <w:p w14:paraId="5FE271CE" w14:textId="77777777" w:rsidR="00594332" w:rsidRDefault="00594332" w:rsidP="00C55714"/>
    <w:p w14:paraId="0D34D484" w14:textId="77777777" w:rsidR="00594332" w:rsidRDefault="00594332" w:rsidP="00C55714"/>
    <w:p w14:paraId="3EC975EA" w14:textId="77777777" w:rsidR="00594332" w:rsidRDefault="00594332" w:rsidP="00C55714"/>
    <w:p w14:paraId="51BD610E" w14:textId="77777777" w:rsidR="00594332" w:rsidRDefault="00594332" w:rsidP="00C55714"/>
    <w:p w14:paraId="69414820" w14:textId="77777777" w:rsidR="00594332" w:rsidRDefault="00594332" w:rsidP="00C55714"/>
    <w:p w14:paraId="0878DF00" w14:textId="77777777" w:rsidR="00594332" w:rsidRDefault="00594332" w:rsidP="00C55714"/>
    <w:p w14:paraId="200FC1A4" w14:textId="77777777" w:rsidR="00594332" w:rsidRDefault="00594332" w:rsidP="00C55714"/>
    <w:p w14:paraId="178484BA" w14:textId="77777777" w:rsidR="00594332" w:rsidRDefault="00594332" w:rsidP="00C55714"/>
    <w:p w14:paraId="51E4865F" w14:textId="77777777" w:rsidR="00594332" w:rsidRDefault="00594332" w:rsidP="00C55714"/>
    <w:p w14:paraId="4703CA32" w14:textId="77777777" w:rsidR="00594332" w:rsidRDefault="00594332" w:rsidP="00C55714"/>
    <w:p w14:paraId="7770B847" w14:textId="77777777" w:rsidR="00594332" w:rsidRDefault="00594332" w:rsidP="00C55714"/>
    <w:p w14:paraId="3A5A6D03" w14:textId="77777777" w:rsidR="00594332" w:rsidRDefault="00594332" w:rsidP="00C55714"/>
    <w:p w14:paraId="3A14D140" w14:textId="77777777" w:rsidR="00594332" w:rsidRDefault="00594332" w:rsidP="00C55714"/>
    <w:p w14:paraId="4BAC50D4" w14:textId="77777777" w:rsidR="00594332" w:rsidRDefault="00594332" w:rsidP="00C55714"/>
    <w:p w14:paraId="2CA5A0EB" w14:textId="77777777" w:rsidR="00594332" w:rsidRDefault="00594332" w:rsidP="00C55714"/>
    <w:p w14:paraId="691B3148" w14:textId="77777777" w:rsidR="00594332" w:rsidRDefault="00594332" w:rsidP="00C55714"/>
    <w:p w14:paraId="533E9629" w14:textId="77777777" w:rsidR="00594332" w:rsidRDefault="00594332" w:rsidP="00C55714"/>
    <w:p w14:paraId="2313782A" w14:textId="77777777" w:rsidR="00594332" w:rsidRDefault="00594332" w:rsidP="00C55714"/>
    <w:p w14:paraId="3CF5B1DC" w14:textId="77777777" w:rsidR="00594332" w:rsidRDefault="00594332" w:rsidP="00C55714"/>
    <w:p w14:paraId="38B50D27" w14:textId="77777777" w:rsidR="00594332" w:rsidRDefault="00594332" w:rsidP="00C55714"/>
    <w:p w14:paraId="14C66EE8" w14:textId="77777777" w:rsidR="00594332" w:rsidRDefault="00594332" w:rsidP="00C55714"/>
    <w:p w14:paraId="1B9976AD" w14:textId="77777777" w:rsidR="00594332" w:rsidRDefault="00594332" w:rsidP="00C55714"/>
    <w:p w14:paraId="696A8DC2" w14:textId="77777777" w:rsidR="00594332" w:rsidRDefault="00594332" w:rsidP="00C55714"/>
    <w:p w14:paraId="37CD2D2F" w14:textId="77777777" w:rsidR="00594332" w:rsidRDefault="00594332" w:rsidP="00C55714"/>
    <w:p w14:paraId="554B3884" w14:textId="77777777" w:rsidR="00594332" w:rsidRDefault="00594332" w:rsidP="00C55714"/>
    <w:p w14:paraId="41C414FE" w14:textId="77777777" w:rsidR="00594332" w:rsidRDefault="00594332" w:rsidP="00C55714"/>
    <w:p w14:paraId="1A66237A" w14:textId="77777777" w:rsidR="00594332" w:rsidRDefault="00594332" w:rsidP="00C55714"/>
    <w:p w14:paraId="5B6BB292" w14:textId="77777777" w:rsidR="00594332" w:rsidRDefault="00594332" w:rsidP="00C55714"/>
    <w:p w14:paraId="4DAE6E2B" w14:textId="77777777" w:rsidR="00594332" w:rsidRDefault="00594332" w:rsidP="00C55714"/>
    <w:p w14:paraId="37C54D60" w14:textId="77777777" w:rsidR="00594332" w:rsidRDefault="00594332" w:rsidP="00C55714"/>
    <w:p w14:paraId="273628FA" w14:textId="77777777" w:rsidR="00594332" w:rsidRDefault="00594332" w:rsidP="00C55714"/>
    <w:p w14:paraId="63CED523" w14:textId="77777777" w:rsidR="00594332" w:rsidRDefault="00594332" w:rsidP="00C55714"/>
    <w:p w14:paraId="10D38326" w14:textId="77777777" w:rsidR="00594332" w:rsidRDefault="00594332" w:rsidP="00C55714"/>
    <w:p w14:paraId="1D5AFDB5" w14:textId="77777777" w:rsidR="00594332" w:rsidRDefault="00594332" w:rsidP="00C55714"/>
    <w:p w14:paraId="46C3C55F" w14:textId="77777777" w:rsidR="00594332" w:rsidRDefault="00594332" w:rsidP="00C55714"/>
    <w:p w14:paraId="5F77A553" w14:textId="77777777" w:rsidR="00594332" w:rsidRDefault="00594332" w:rsidP="00C55714"/>
    <w:p w14:paraId="0C0E5CDD" w14:textId="77777777" w:rsidR="00594332" w:rsidRDefault="00594332" w:rsidP="00C55714"/>
    <w:p w14:paraId="1E0D397E" w14:textId="77777777" w:rsidR="00594332" w:rsidRDefault="00594332" w:rsidP="00C55714"/>
    <w:p w14:paraId="7C635AE1" w14:textId="77777777" w:rsidR="00594332" w:rsidRDefault="00594332" w:rsidP="00C55714"/>
    <w:p w14:paraId="0AA26E37" w14:textId="77777777" w:rsidR="00594332" w:rsidRDefault="00594332" w:rsidP="00C55714"/>
    <w:p w14:paraId="146AECDB" w14:textId="77777777" w:rsidR="00594332" w:rsidRDefault="00594332" w:rsidP="00C55714"/>
    <w:p w14:paraId="650D3BDD" w14:textId="77777777" w:rsidR="00594332" w:rsidRDefault="00594332" w:rsidP="00C55714"/>
    <w:p w14:paraId="47BE70DD" w14:textId="77777777" w:rsidR="00594332" w:rsidRDefault="00594332" w:rsidP="00C55714"/>
    <w:p w14:paraId="6FFCB77B" w14:textId="77777777" w:rsidR="00594332" w:rsidRDefault="00594332" w:rsidP="00C55714"/>
    <w:p w14:paraId="4D17EAC9" w14:textId="77777777" w:rsidR="00594332" w:rsidRDefault="00594332" w:rsidP="00C55714"/>
    <w:p w14:paraId="2996F9A9" w14:textId="77777777" w:rsidR="00594332" w:rsidRDefault="00594332" w:rsidP="00C55714"/>
    <w:p w14:paraId="1FF49DAA" w14:textId="77777777" w:rsidR="00594332" w:rsidRDefault="00594332" w:rsidP="00C55714"/>
    <w:p w14:paraId="0651515D" w14:textId="77777777" w:rsidR="00594332" w:rsidRDefault="00594332" w:rsidP="00C55714"/>
    <w:p w14:paraId="78AAFEA6" w14:textId="77777777" w:rsidR="00594332" w:rsidRDefault="00594332" w:rsidP="00C55714"/>
    <w:p w14:paraId="52F82A67" w14:textId="77777777" w:rsidR="00594332" w:rsidRDefault="00594332" w:rsidP="00C55714"/>
    <w:p w14:paraId="157F9440" w14:textId="77777777" w:rsidR="00594332" w:rsidRDefault="00594332" w:rsidP="00C55714"/>
    <w:p w14:paraId="5A672521" w14:textId="77777777" w:rsidR="00594332" w:rsidRDefault="00594332" w:rsidP="00C55714"/>
    <w:p w14:paraId="42084093" w14:textId="77777777" w:rsidR="00594332" w:rsidRDefault="00594332" w:rsidP="00C55714"/>
    <w:p w14:paraId="51A21C38" w14:textId="77777777" w:rsidR="00594332" w:rsidRDefault="00594332" w:rsidP="00C55714"/>
    <w:p w14:paraId="532181DC" w14:textId="77777777" w:rsidR="00594332" w:rsidRDefault="00594332" w:rsidP="00C55714"/>
    <w:p w14:paraId="477FB5E1" w14:textId="77777777" w:rsidR="00594332" w:rsidRDefault="00594332" w:rsidP="00C55714"/>
  </w:endnote>
  <w:endnote w:type="continuationSeparator" w:id="0">
    <w:p w14:paraId="5BB90697" w14:textId="77777777" w:rsidR="00594332" w:rsidRDefault="00594332" w:rsidP="00C55714">
      <w:r>
        <w:continuationSeparator/>
      </w:r>
    </w:p>
    <w:p w14:paraId="643EC0AB" w14:textId="77777777" w:rsidR="00594332" w:rsidRDefault="00594332" w:rsidP="00C55714"/>
    <w:p w14:paraId="56725CF3" w14:textId="77777777" w:rsidR="00594332" w:rsidRDefault="00594332" w:rsidP="00C55714"/>
    <w:p w14:paraId="7C64C7A4" w14:textId="77777777" w:rsidR="00594332" w:rsidRDefault="00594332" w:rsidP="00C55714"/>
    <w:p w14:paraId="414BD7F6" w14:textId="77777777" w:rsidR="00594332" w:rsidRDefault="00594332" w:rsidP="00C55714"/>
    <w:p w14:paraId="15A8DC1A" w14:textId="77777777" w:rsidR="00594332" w:rsidRDefault="00594332" w:rsidP="00C55714"/>
    <w:p w14:paraId="0A107BDC" w14:textId="77777777" w:rsidR="00594332" w:rsidRDefault="00594332" w:rsidP="00C55714"/>
    <w:p w14:paraId="356C530E" w14:textId="77777777" w:rsidR="00594332" w:rsidRDefault="00594332" w:rsidP="00C55714"/>
    <w:p w14:paraId="17BB1967" w14:textId="77777777" w:rsidR="00594332" w:rsidRDefault="00594332" w:rsidP="00C55714"/>
    <w:p w14:paraId="7FCA4BAC" w14:textId="77777777" w:rsidR="00594332" w:rsidRDefault="00594332" w:rsidP="00C55714"/>
    <w:p w14:paraId="0EC5FBB9" w14:textId="77777777" w:rsidR="00594332" w:rsidRDefault="00594332" w:rsidP="00C55714"/>
    <w:p w14:paraId="5C56B3F5" w14:textId="77777777" w:rsidR="00594332" w:rsidRDefault="00594332" w:rsidP="00C55714"/>
    <w:p w14:paraId="0542B059" w14:textId="77777777" w:rsidR="00594332" w:rsidRDefault="00594332" w:rsidP="00C55714"/>
    <w:p w14:paraId="6A7400D9" w14:textId="77777777" w:rsidR="00594332" w:rsidRDefault="00594332" w:rsidP="00C55714"/>
    <w:p w14:paraId="7F517FB6" w14:textId="77777777" w:rsidR="00594332" w:rsidRDefault="00594332" w:rsidP="00C55714"/>
    <w:p w14:paraId="749D651F" w14:textId="77777777" w:rsidR="00594332" w:rsidRDefault="00594332" w:rsidP="00C55714"/>
    <w:p w14:paraId="553D47C7" w14:textId="77777777" w:rsidR="00594332" w:rsidRDefault="00594332" w:rsidP="00C55714"/>
    <w:p w14:paraId="2AF77E54" w14:textId="77777777" w:rsidR="00594332" w:rsidRDefault="00594332" w:rsidP="00C55714">
      <w:pPr>
        <w:numPr>
          <w:ins w:id="54" w:author="Frants Christensen" w:date="2012-01-09T17:31:00Z"/>
        </w:numPr>
      </w:pPr>
    </w:p>
    <w:p w14:paraId="73B6189B" w14:textId="77777777" w:rsidR="00594332" w:rsidRDefault="00594332" w:rsidP="00C55714">
      <w:pPr>
        <w:numPr>
          <w:ins w:id="55" w:author="Frants Christensen" w:date="2012-01-09T17:31:00Z"/>
        </w:numPr>
      </w:pPr>
    </w:p>
    <w:p w14:paraId="2BDAE613" w14:textId="77777777" w:rsidR="00594332" w:rsidRDefault="00594332" w:rsidP="00C55714">
      <w:pPr>
        <w:numPr>
          <w:ins w:id="56" w:author="Frants Christensen" w:date="2012-01-09T17:31:00Z"/>
        </w:numPr>
      </w:pPr>
    </w:p>
    <w:p w14:paraId="07B932CF" w14:textId="77777777" w:rsidR="00594332" w:rsidRDefault="00594332" w:rsidP="00C55714">
      <w:pPr>
        <w:numPr>
          <w:ins w:id="57" w:author="Frants Christensen" w:date="2012-01-09T17:31:00Z"/>
        </w:numPr>
      </w:pPr>
    </w:p>
    <w:p w14:paraId="66DEE2BF" w14:textId="77777777" w:rsidR="00594332" w:rsidRDefault="00594332" w:rsidP="00C55714">
      <w:pPr>
        <w:numPr>
          <w:ins w:id="58" w:author="Frants Christensen" w:date="2012-01-09T17:38:00Z"/>
        </w:numPr>
      </w:pPr>
    </w:p>
    <w:p w14:paraId="0FADB865" w14:textId="77777777" w:rsidR="00594332" w:rsidRDefault="00594332" w:rsidP="00C55714">
      <w:pPr>
        <w:numPr>
          <w:ins w:id="59" w:author="Frants Christensen" w:date="2012-01-09T17:38:00Z"/>
        </w:numPr>
      </w:pPr>
    </w:p>
    <w:p w14:paraId="1687A999" w14:textId="77777777" w:rsidR="00594332" w:rsidRDefault="00594332" w:rsidP="00C55714">
      <w:pPr>
        <w:numPr>
          <w:ins w:id="60" w:author="Frants Christensen" w:date="2012-01-09T17:48:00Z"/>
        </w:numPr>
      </w:pPr>
    </w:p>
    <w:p w14:paraId="6D82212E" w14:textId="77777777" w:rsidR="00594332" w:rsidRDefault="00594332" w:rsidP="00C55714">
      <w:pPr>
        <w:numPr>
          <w:ins w:id="61" w:author="Frants Christensen" w:date="2012-01-09T17:48:00Z"/>
        </w:numPr>
      </w:pPr>
    </w:p>
    <w:p w14:paraId="343FD04E" w14:textId="77777777" w:rsidR="00594332" w:rsidRDefault="00594332" w:rsidP="00C55714">
      <w:pPr>
        <w:numPr>
          <w:ins w:id="62" w:author="Frants Christensen" w:date="2012-01-09T18:10:00Z"/>
        </w:numPr>
      </w:pPr>
    </w:p>
    <w:p w14:paraId="0F271E13" w14:textId="77777777" w:rsidR="00594332" w:rsidRDefault="00594332" w:rsidP="00C55714">
      <w:pPr>
        <w:numPr>
          <w:ins w:id="63" w:author="Frants Christensen" w:date="2012-01-09T18:10:00Z"/>
        </w:numPr>
      </w:pPr>
    </w:p>
    <w:p w14:paraId="6AB97B4B" w14:textId="77777777" w:rsidR="00594332" w:rsidRDefault="00594332" w:rsidP="00C55714">
      <w:pPr>
        <w:numPr>
          <w:ins w:id="64" w:author="Frants Christensen" w:date="2012-01-09T18:10:00Z"/>
        </w:numPr>
      </w:pPr>
    </w:p>
    <w:p w14:paraId="68BBD585" w14:textId="77777777" w:rsidR="00594332" w:rsidRDefault="00594332" w:rsidP="00C55714">
      <w:pPr>
        <w:numPr>
          <w:ins w:id="65" w:author="Frants Christensen" w:date="2012-01-09T18:24:00Z"/>
        </w:numPr>
      </w:pPr>
    </w:p>
    <w:p w14:paraId="08FB3107" w14:textId="77777777" w:rsidR="00594332" w:rsidRDefault="00594332" w:rsidP="00C55714"/>
    <w:p w14:paraId="279487A0" w14:textId="77777777" w:rsidR="00594332" w:rsidRDefault="00594332" w:rsidP="00C55714">
      <w:pPr>
        <w:numPr>
          <w:ins w:id="66" w:author="Frants Christensen" w:date="2012-01-10T13:16:00Z"/>
        </w:numPr>
      </w:pPr>
    </w:p>
    <w:p w14:paraId="0823D3CE" w14:textId="77777777" w:rsidR="00594332" w:rsidRDefault="00594332" w:rsidP="00C55714">
      <w:pPr>
        <w:numPr>
          <w:ins w:id="67" w:author="Frants Christensen" w:date="2012-01-10T13:29:00Z"/>
        </w:numPr>
      </w:pPr>
    </w:p>
    <w:p w14:paraId="61812EAC" w14:textId="77777777" w:rsidR="00594332" w:rsidRDefault="00594332" w:rsidP="00C55714">
      <w:pPr>
        <w:numPr>
          <w:ins w:id="68" w:author="Frants Christensen" w:date="2012-01-10T13:34:00Z"/>
        </w:numPr>
      </w:pPr>
    </w:p>
    <w:p w14:paraId="33E8561A" w14:textId="77777777" w:rsidR="00594332" w:rsidRDefault="00594332" w:rsidP="00C55714">
      <w:pPr>
        <w:numPr>
          <w:ins w:id="69" w:author="Frants Christensen" w:date="2012-01-10T13:34:00Z"/>
        </w:numPr>
      </w:pPr>
    </w:p>
    <w:p w14:paraId="733BE036" w14:textId="77777777" w:rsidR="00594332" w:rsidRDefault="00594332" w:rsidP="00C55714">
      <w:pPr>
        <w:numPr>
          <w:ins w:id="70" w:author="Frants Christensen" w:date="2012-01-10T13:44:00Z"/>
        </w:numPr>
      </w:pPr>
    </w:p>
    <w:p w14:paraId="5B155D5E" w14:textId="77777777" w:rsidR="00594332" w:rsidRDefault="00594332" w:rsidP="00C55714">
      <w:pPr>
        <w:numPr>
          <w:ins w:id="71" w:author="Frants Christensen" w:date="2012-01-10T13:44:00Z"/>
        </w:numPr>
      </w:pPr>
    </w:p>
    <w:p w14:paraId="5DABD2C3" w14:textId="77777777" w:rsidR="00594332" w:rsidRDefault="00594332" w:rsidP="00C55714"/>
    <w:p w14:paraId="23C16719" w14:textId="77777777" w:rsidR="00594332" w:rsidRDefault="00594332" w:rsidP="00C55714"/>
    <w:p w14:paraId="4D9CDEE8" w14:textId="77777777" w:rsidR="00594332" w:rsidRDefault="00594332" w:rsidP="00C55714"/>
    <w:p w14:paraId="1620464C" w14:textId="77777777" w:rsidR="00594332" w:rsidRDefault="00594332" w:rsidP="00C55714"/>
    <w:p w14:paraId="6F35872E" w14:textId="77777777" w:rsidR="00594332" w:rsidRDefault="00594332" w:rsidP="00C55714"/>
    <w:p w14:paraId="738FEB0A" w14:textId="77777777" w:rsidR="00594332" w:rsidRDefault="00594332" w:rsidP="00C55714"/>
    <w:p w14:paraId="7338DE3C" w14:textId="77777777" w:rsidR="00594332" w:rsidRDefault="00594332" w:rsidP="00C55714"/>
    <w:p w14:paraId="67B28A85" w14:textId="77777777" w:rsidR="00594332" w:rsidRDefault="00594332" w:rsidP="00C55714"/>
    <w:p w14:paraId="477911B8" w14:textId="77777777" w:rsidR="00594332" w:rsidRDefault="00594332" w:rsidP="00C55714"/>
    <w:p w14:paraId="0AA98DEC" w14:textId="77777777" w:rsidR="00594332" w:rsidRDefault="00594332" w:rsidP="00C55714"/>
    <w:p w14:paraId="25B6548D" w14:textId="77777777" w:rsidR="00594332" w:rsidRDefault="00594332" w:rsidP="00C55714"/>
    <w:p w14:paraId="5ED67971" w14:textId="77777777" w:rsidR="00594332" w:rsidRDefault="00594332" w:rsidP="00C55714"/>
    <w:p w14:paraId="64FDC42F" w14:textId="77777777" w:rsidR="00594332" w:rsidRDefault="00594332" w:rsidP="00C55714"/>
    <w:p w14:paraId="765C1AA2" w14:textId="77777777" w:rsidR="00594332" w:rsidRDefault="00594332" w:rsidP="00C55714"/>
    <w:p w14:paraId="4676B7B5" w14:textId="77777777" w:rsidR="00594332" w:rsidRDefault="00594332" w:rsidP="00C55714"/>
    <w:p w14:paraId="53726229" w14:textId="77777777" w:rsidR="00594332" w:rsidRDefault="00594332" w:rsidP="00C55714"/>
    <w:p w14:paraId="662C9CB4" w14:textId="77777777" w:rsidR="00594332" w:rsidRDefault="00594332" w:rsidP="00C55714"/>
    <w:p w14:paraId="58848F1D" w14:textId="77777777" w:rsidR="00594332" w:rsidRDefault="00594332" w:rsidP="00C55714"/>
    <w:p w14:paraId="707330B0" w14:textId="77777777" w:rsidR="00594332" w:rsidRDefault="00594332" w:rsidP="00C55714"/>
    <w:p w14:paraId="0E1FB206" w14:textId="77777777" w:rsidR="00594332" w:rsidRDefault="00594332" w:rsidP="00C55714"/>
    <w:p w14:paraId="70FD3AD0" w14:textId="77777777" w:rsidR="00594332" w:rsidRDefault="00594332" w:rsidP="00C55714"/>
    <w:p w14:paraId="3DC624F7" w14:textId="77777777" w:rsidR="00594332" w:rsidRDefault="00594332" w:rsidP="00C55714"/>
    <w:p w14:paraId="7584E4AE" w14:textId="77777777" w:rsidR="00594332" w:rsidRDefault="00594332" w:rsidP="00C55714"/>
    <w:p w14:paraId="0645D5F5" w14:textId="77777777" w:rsidR="00594332" w:rsidRDefault="00594332" w:rsidP="00C55714"/>
    <w:p w14:paraId="402DDD76" w14:textId="77777777" w:rsidR="00594332" w:rsidRDefault="00594332" w:rsidP="00C55714"/>
    <w:p w14:paraId="3A95E051" w14:textId="77777777" w:rsidR="00594332" w:rsidRDefault="00594332" w:rsidP="00C55714"/>
    <w:p w14:paraId="22CB6536" w14:textId="77777777" w:rsidR="00594332" w:rsidRDefault="00594332" w:rsidP="00C55714"/>
    <w:p w14:paraId="6FF67DAA" w14:textId="77777777" w:rsidR="00594332" w:rsidRDefault="00594332" w:rsidP="00C55714"/>
    <w:p w14:paraId="5E3FD3AC" w14:textId="77777777" w:rsidR="00594332" w:rsidRDefault="00594332" w:rsidP="00C55714"/>
    <w:p w14:paraId="51A8637F" w14:textId="77777777" w:rsidR="00594332" w:rsidRDefault="00594332" w:rsidP="00C55714"/>
    <w:p w14:paraId="43FDDC33" w14:textId="77777777" w:rsidR="00594332" w:rsidRDefault="00594332" w:rsidP="00C55714"/>
    <w:p w14:paraId="7CF55AEE" w14:textId="77777777" w:rsidR="00594332" w:rsidRDefault="00594332" w:rsidP="00C55714"/>
    <w:p w14:paraId="6BAE4476" w14:textId="77777777" w:rsidR="00594332" w:rsidRDefault="00594332" w:rsidP="00C55714"/>
    <w:p w14:paraId="17854134" w14:textId="77777777" w:rsidR="00594332" w:rsidRDefault="00594332" w:rsidP="00C55714"/>
    <w:p w14:paraId="6E2335BD" w14:textId="77777777" w:rsidR="00594332" w:rsidRDefault="00594332" w:rsidP="00C55714"/>
    <w:p w14:paraId="57D1894C" w14:textId="77777777" w:rsidR="00594332" w:rsidRDefault="00594332" w:rsidP="00C55714"/>
    <w:p w14:paraId="1C8D0958" w14:textId="77777777" w:rsidR="00594332" w:rsidRDefault="00594332" w:rsidP="00C55714"/>
    <w:p w14:paraId="69AC3B8D" w14:textId="77777777" w:rsidR="00594332" w:rsidRDefault="00594332" w:rsidP="00C55714"/>
    <w:p w14:paraId="0F756E1C" w14:textId="77777777" w:rsidR="00594332" w:rsidRDefault="00594332" w:rsidP="00C55714"/>
    <w:p w14:paraId="270DF281" w14:textId="77777777" w:rsidR="00594332" w:rsidRDefault="00594332" w:rsidP="00C55714"/>
    <w:p w14:paraId="5D1CF988" w14:textId="77777777" w:rsidR="00594332" w:rsidRDefault="00594332" w:rsidP="00C55714"/>
    <w:p w14:paraId="3B9DB8DD" w14:textId="77777777" w:rsidR="00594332" w:rsidRDefault="00594332" w:rsidP="00C55714"/>
    <w:p w14:paraId="2CC9C3B0" w14:textId="77777777" w:rsidR="00594332" w:rsidRDefault="00594332" w:rsidP="00C55714"/>
    <w:p w14:paraId="536502C4" w14:textId="77777777" w:rsidR="00594332" w:rsidRDefault="00594332" w:rsidP="00C55714"/>
    <w:p w14:paraId="6527EC26" w14:textId="77777777" w:rsidR="00594332" w:rsidRDefault="00594332" w:rsidP="00C55714"/>
    <w:p w14:paraId="479B4A91" w14:textId="77777777" w:rsidR="00594332" w:rsidRDefault="00594332" w:rsidP="00C55714"/>
    <w:p w14:paraId="2B887192" w14:textId="77777777" w:rsidR="00594332" w:rsidRDefault="00594332" w:rsidP="00C55714"/>
    <w:p w14:paraId="2C79C029" w14:textId="77777777" w:rsidR="00594332" w:rsidRDefault="00594332" w:rsidP="00C55714"/>
    <w:p w14:paraId="55CDC1BB" w14:textId="77777777" w:rsidR="00594332" w:rsidRDefault="00594332" w:rsidP="00C55714"/>
    <w:p w14:paraId="518DFECC" w14:textId="77777777" w:rsidR="00594332" w:rsidRDefault="00594332" w:rsidP="00C55714"/>
    <w:p w14:paraId="4F74A61C" w14:textId="77777777" w:rsidR="00594332" w:rsidRDefault="00594332" w:rsidP="00C55714"/>
    <w:p w14:paraId="49155D62" w14:textId="77777777" w:rsidR="00594332" w:rsidRDefault="00594332" w:rsidP="00C55714"/>
    <w:p w14:paraId="53AC50F1" w14:textId="77777777" w:rsidR="00594332" w:rsidRDefault="00594332" w:rsidP="00C55714"/>
    <w:p w14:paraId="14AA0D50" w14:textId="77777777" w:rsidR="00594332" w:rsidRDefault="00594332" w:rsidP="00C55714"/>
    <w:p w14:paraId="5ACD6EC8" w14:textId="77777777" w:rsidR="00594332" w:rsidRDefault="00594332" w:rsidP="00C55714"/>
    <w:p w14:paraId="161FDBC1" w14:textId="77777777" w:rsidR="00594332" w:rsidRDefault="00594332" w:rsidP="00C55714"/>
    <w:p w14:paraId="5F3E4092" w14:textId="77777777" w:rsidR="00594332" w:rsidRDefault="00594332"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TT15Et00">
    <w:panose1 w:val="00000000000000000000"/>
    <w:charset w:val="00"/>
    <w:family w:val="auto"/>
    <w:notTrueType/>
    <w:pitch w:val="default"/>
    <w:sig w:usb0="00000003" w:usb1="00000000" w:usb2="00000000" w:usb3="00000000" w:csb0="00000001" w:csb1="00000000"/>
  </w:font>
  <w:font w:name="TT15Dt00">
    <w:panose1 w:val="00000000000000000000"/>
    <w:charset w:val="00"/>
    <w:family w:val="auto"/>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A2DC3" w14:textId="654C3B00" w:rsidR="00C95476" w:rsidRPr="000542F5" w:rsidRDefault="00C95476" w:rsidP="001D3A83">
    <w:pPr>
      <w:pStyle w:val="Footer"/>
      <w:rPr>
        <w:rFonts w:cs="Times New Roman"/>
        <w:lang w:val="en-US"/>
      </w:rPr>
    </w:pPr>
    <w:r w:rsidRPr="000542F5">
      <w:rPr>
        <w:lang w:val="en-US"/>
      </w:rPr>
      <w:t>Version</w:t>
    </w:r>
    <w:r w:rsidR="004858B0">
      <w:rPr>
        <w:lang w:val="en-US"/>
      </w:rPr>
      <w:t>: 1</w:t>
    </w:r>
    <w:r>
      <w:rPr>
        <w:lang w:val="en-US"/>
      </w:rPr>
      <w:t xml:space="preserve">.0, </w:t>
    </w:r>
    <w:r w:rsidR="00764C36">
      <w:rPr>
        <w:lang w:val="en-US"/>
      </w:rPr>
      <w:t>5</w:t>
    </w:r>
    <w:r>
      <w:rPr>
        <w:lang w:val="en-US"/>
      </w:rPr>
      <w:t>.0</w:t>
    </w:r>
    <w:r w:rsidR="00764C36">
      <w:rPr>
        <w:lang w:val="en-US"/>
      </w:rPr>
      <w:t>2</w:t>
    </w:r>
    <w:r>
      <w:rPr>
        <w:lang w:val="en-US"/>
      </w:rPr>
      <w:t>.201</w:t>
    </w:r>
    <w:r w:rsidR="00764C36">
      <w:rPr>
        <w:lang w:val="en-US"/>
      </w:rPr>
      <w:t>5</w:t>
    </w:r>
    <w:r>
      <w:rPr>
        <w:lang w:val="en-US"/>
      </w:rPr>
      <w:tab/>
      <w:t xml:space="preserve">       </w:t>
    </w:r>
    <w:r w:rsidR="002D214C" w:rsidRPr="002D214C">
      <w:rPr>
        <w:szCs w:val="16"/>
        <w:lang w:val="en-US"/>
      </w:rPr>
      <w:t xml:space="preserve">Page </w:t>
    </w:r>
    <w:r w:rsidR="002D214C" w:rsidRPr="002D214C">
      <w:rPr>
        <w:szCs w:val="16"/>
        <w:lang w:val="en-US"/>
      </w:rPr>
      <w:fldChar w:fldCharType="begin"/>
    </w:r>
    <w:r w:rsidR="002D214C" w:rsidRPr="002D214C">
      <w:rPr>
        <w:szCs w:val="16"/>
        <w:lang w:val="en-US"/>
      </w:rPr>
      <w:instrText xml:space="preserve"> PAGE </w:instrText>
    </w:r>
    <w:r w:rsidR="002D214C" w:rsidRPr="002D214C">
      <w:rPr>
        <w:szCs w:val="16"/>
        <w:lang w:val="en-US"/>
      </w:rPr>
      <w:fldChar w:fldCharType="separate"/>
    </w:r>
    <w:r w:rsidR="00FA33D9">
      <w:rPr>
        <w:noProof/>
        <w:szCs w:val="16"/>
        <w:lang w:val="en-US"/>
      </w:rPr>
      <w:t>1</w:t>
    </w:r>
    <w:r w:rsidR="002D214C" w:rsidRPr="002D214C">
      <w:rPr>
        <w:szCs w:val="16"/>
        <w:lang w:val="en-US"/>
      </w:rPr>
      <w:fldChar w:fldCharType="end"/>
    </w:r>
    <w:r w:rsidR="002D214C" w:rsidRPr="002D214C">
      <w:rPr>
        <w:szCs w:val="16"/>
        <w:lang w:val="en-US"/>
      </w:rPr>
      <w:t xml:space="preserve"> </w:t>
    </w:r>
    <w:proofErr w:type="gramStart"/>
    <w:r w:rsidR="002D214C" w:rsidRPr="002D214C">
      <w:rPr>
        <w:szCs w:val="16"/>
        <w:lang w:val="en-US"/>
      </w:rPr>
      <w:t xml:space="preserve">of </w:t>
    </w:r>
    <w:proofErr w:type="gramEnd"/>
    <w:r w:rsidR="002D214C" w:rsidRPr="002D214C">
      <w:rPr>
        <w:szCs w:val="16"/>
        <w:lang w:val="en-US"/>
      </w:rPr>
      <w:fldChar w:fldCharType="begin"/>
    </w:r>
    <w:r w:rsidR="002D214C" w:rsidRPr="002D214C">
      <w:rPr>
        <w:szCs w:val="16"/>
        <w:lang w:val="en-US"/>
      </w:rPr>
      <w:instrText xml:space="preserve"> =</w:instrText>
    </w:r>
    <w:r w:rsidR="002D214C" w:rsidRPr="002D214C">
      <w:rPr>
        <w:szCs w:val="16"/>
        <w:lang w:val="en-US"/>
      </w:rPr>
      <w:fldChar w:fldCharType="begin"/>
    </w:r>
    <w:r w:rsidR="002D214C" w:rsidRPr="002D214C">
      <w:rPr>
        <w:szCs w:val="16"/>
        <w:lang w:val="en-US"/>
      </w:rPr>
      <w:instrText xml:space="preserve"> NUMPAGES  </w:instrText>
    </w:r>
    <w:r w:rsidR="002D214C" w:rsidRPr="002D214C">
      <w:rPr>
        <w:szCs w:val="16"/>
        <w:lang w:val="en-US"/>
      </w:rPr>
      <w:fldChar w:fldCharType="separate"/>
    </w:r>
    <w:r w:rsidR="00FA33D9">
      <w:rPr>
        <w:noProof/>
        <w:szCs w:val="16"/>
        <w:lang w:val="en-US"/>
      </w:rPr>
      <w:instrText>12</w:instrText>
    </w:r>
    <w:r w:rsidR="002D214C" w:rsidRPr="002D214C">
      <w:rPr>
        <w:szCs w:val="16"/>
        <w:lang w:val="en-US"/>
      </w:rPr>
      <w:fldChar w:fldCharType="end"/>
    </w:r>
    <w:r w:rsidR="002D214C" w:rsidRPr="002D214C">
      <w:rPr>
        <w:szCs w:val="16"/>
        <w:lang w:val="en-US"/>
      </w:rPr>
      <w:instrText xml:space="preserve">-1 </w:instrText>
    </w:r>
    <w:r w:rsidR="002D214C" w:rsidRPr="002D214C">
      <w:rPr>
        <w:szCs w:val="16"/>
        <w:lang w:val="en-US"/>
      </w:rPr>
      <w:fldChar w:fldCharType="separate"/>
    </w:r>
    <w:r w:rsidR="00FA33D9">
      <w:rPr>
        <w:b/>
        <w:noProof/>
        <w:szCs w:val="16"/>
        <w:lang w:val="en-US"/>
      </w:rPr>
      <w:t>!Invalid Character Setting</w:t>
    </w:r>
    <w:r w:rsidR="002D214C" w:rsidRPr="002D214C">
      <w:rPr>
        <w:szCs w:val="16"/>
        <w:lang w:val="en-US"/>
      </w:rPr>
      <w:fldChar w:fldCharType="end"/>
    </w:r>
    <w:r w:rsidR="00D6554B">
      <w:rPr>
        <w:lang w:val="en-US"/>
      </w:rPr>
      <w:t xml:space="preserve"> </w:t>
    </w:r>
    <w:r w:rsidR="002D214C">
      <w:rPr>
        <w:color w:val="003D85"/>
        <w:sz w:val="16"/>
        <w:szCs w:val="16"/>
        <w:lang w:val="en-US"/>
      </w:rPr>
      <w:t xml:space="preserve"> </w:t>
    </w:r>
    <w:r w:rsidR="00D6554B">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sidR="00D6554B">
      <w:rPr>
        <w:lang w:val="en-US"/>
      </w:rPr>
      <w:instrText>-1</w:instrText>
    </w:r>
    <w:r w:rsidRPr="000542F5">
      <w:rPr>
        <w:lang w:val="en-US"/>
      </w:rPr>
      <w:instrText xml:space="preserve"> </w:instrText>
    </w:r>
    <w:r w:rsidRPr="00834087">
      <w:rPr>
        <w:lang w:val="da-DK"/>
      </w:rPr>
      <w:fldChar w:fldCharType="separate"/>
    </w:r>
    <w:r w:rsidR="00D6554B">
      <w:rPr>
        <w:noProof/>
        <w:lang w:val="en-US"/>
      </w:rPr>
      <w:t>3</w:t>
    </w:r>
    <w:r w:rsidRPr="00834087">
      <w:rPr>
        <w:lang w:val="da-DK"/>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F26FF" w14:textId="77777777" w:rsidR="00C95476" w:rsidRDefault="00C95476" w:rsidP="00C55714">
    <w:pPr>
      <w:pStyle w:val="Footer"/>
      <w:rPr>
        <w:rFonts w:cs="Times New Roman"/>
        <w:sz w:val="20"/>
        <w:szCs w:val="20"/>
      </w:rPr>
    </w:pPr>
    <w:r>
      <w:rPr>
        <w:rStyle w:val="PageNumber"/>
        <w:sz w:val="22"/>
        <w:szCs w:val="22"/>
      </w:rPr>
      <w:fldChar w:fldCharType="begin"/>
    </w:r>
    <w:r>
      <w:rPr>
        <w:rStyle w:val="PageNumber"/>
        <w:sz w:val="22"/>
        <w:szCs w:val="22"/>
      </w:rPr>
      <w:instrText xml:space="preserve">PAGE  </w:instrText>
    </w:r>
    <w:r>
      <w:rPr>
        <w:rStyle w:val="PageNumber"/>
        <w:sz w:val="22"/>
        <w:szCs w:val="22"/>
      </w:rPr>
      <w:fldChar w:fldCharType="separate"/>
    </w:r>
    <w:r w:rsidR="00E2644F">
      <w:rPr>
        <w:rStyle w:val="PageNumber"/>
        <w:noProof/>
        <w:sz w:val="22"/>
        <w:szCs w:val="22"/>
      </w:rPr>
      <w:t>383</w:t>
    </w:r>
    <w:r>
      <w:rPr>
        <w:rStyle w:val="PageNumber"/>
        <w:sz w:val="22"/>
        <w:szCs w:val="22"/>
      </w:rPr>
      <w:fldChar w:fldCharType="end"/>
    </w:r>
    <w:r>
      <w:t xml:space="preserve"> / </w:t>
    </w:r>
    <w:r>
      <w:rPr>
        <w:rStyle w:val="PageNumber"/>
        <w:color w:val="808080"/>
        <w:sz w:val="22"/>
        <w:szCs w:val="22"/>
      </w:rPr>
      <w:fldChar w:fldCharType="begin"/>
    </w:r>
    <w:r>
      <w:rPr>
        <w:rStyle w:val="PageNumber"/>
        <w:color w:val="808080"/>
        <w:sz w:val="22"/>
        <w:szCs w:val="22"/>
      </w:rPr>
      <w:instrText xml:space="preserve"> NUMPAGES </w:instrText>
    </w:r>
    <w:r>
      <w:rPr>
        <w:rStyle w:val="PageNumber"/>
        <w:color w:val="808080"/>
        <w:sz w:val="22"/>
        <w:szCs w:val="22"/>
      </w:rPr>
      <w:fldChar w:fldCharType="separate"/>
    </w:r>
    <w:r w:rsidR="00E2644F">
      <w:rPr>
        <w:rStyle w:val="PageNumber"/>
        <w:noProof/>
        <w:color w:val="808080"/>
        <w:sz w:val="22"/>
        <w:szCs w:val="22"/>
      </w:rPr>
      <w:t>383</w:t>
    </w:r>
    <w:r>
      <w:rPr>
        <w:rStyle w:val="PageNumber"/>
        <w:color w:val="808080"/>
        <w:sz w:val="22"/>
        <w:szCs w:val="22"/>
      </w:rPr>
      <w:fldChar w:fldCharType="end"/>
    </w:r>
  </w:p>
  <w:p w14:paraId="52A80477" w14:textId="77777777" w:rsidR="00C95476" w:rsidRDefault="00C95476" w:rsidP="00C55714"/>
  <w:p w14:paraId="12C01E94" w14:textId="77777777" w:rsidR="00C95476" w:rsidRDefault="00C95476" w:rsidP="00C55714">
    <w:pPr>
      <w:numPr>
        <w:ins w:id="110" w:author="Frants Christensen" w:date="2012-01-09T17:31:00Z"/>
      </w:numPr>
    </w:pPr>
  </w:p>
  <w:p w14:paraId="6F61C2F8" w14:textId="77777777" w:rsidR="00C95476" w:rsidRDefault="00C95476" w:rsidP="00C55714">
    <w:pPr>
      <w:numPr>
        <w:ins w:id="111" w:author="Frants Christensen" w:date="2012-01-09T17:31:00Z"/>
      </w:numPr>
    </w:pPr>
  </w:p>
  <w:p w14:paraId="14818E92" w14:textId="77777777" w:rsidR="00C95476" w:rsidRDefault="00C95476" w:rsidP="00C55714">
    <w:pPr>
      <w:numPr>
        <w:ins w:id="112" w:author="Frants Christensen" w:date="2012-01-09T17:31:00Z"/>
      </w:numPr>
    </w:pPr>
  </w:p>
  <w:p w14:paraId="49472EDC" w14:textId="77777777" w:rsidR="00C95476" w:rsidRDefault="00C95476" w:rsidP="00C55714">
    <w:pPr>
      <w:numPr>
        <w:ins w:id="113" w:author="Frants Christensen" w:date="2012-01-09T17:31:00Z"/>
      </w:numPr>
    </w:pPr>
  </w:p>
  <w:p w14:paraId="4ADD9420" w14:textId="77777777" w:rsidR="00C95476" w:rsidRDefault="00C95476" w:rsidP="00C55714">
    <w:pPr>
      <w:numPr>
        <w:ins w:id="114" w:author="Frants Christensen" w:date="2012-01-09T17:38:00Z"/>
      </w:numPr>
    </w:pPr>
  </w:p>
  <w:p w14:paraId="3188602D" w14:textId="77777777" w:rsidR="00C95476" w:rsidRDefault="00C95476" w:rsidP="00C55714">
    <w:pPr>
      <w:numPr>
        <w:ins w:id="115" w:author="Frants Christensen" w:date="2012-01-09T17:38:00Z"/>
      </w:numPr>
    </w:pPr>
  </w:p>
  <w:p w14:paraId="57DE5BF0" w14:textId="77777777" w:rsidR="00C95476" w:rsidRDefault="00C95476" w:rsidP="00C55714">
    <w:pPr>
      <w:numPr>
        <w:ins w:id="116" w:author="Frants Christensen" w:date="2012-01-09T17:48:00Z"/>
      </w:numPr>
    </w:pPr>
  </w:p>
  <w:p w14:paraId="0879EBDE" w14:textId="77777777" w:rsidR="00C95476" w:rsidRDefault="00C95476" w:rsidP="00C55714">
    <w:pPr>
      <w:numPr>
        <w:ins w:id="117" w:author="Frants Christensen" w:date="2012-01-09T17:48:00Z"/>
      </w:numPr>
    </w:pPr>
  </w:p>
  <w:p w14:paraId="485A69C8" w14:textId="77777777" w:rsidR="00C95476" w:rsidRDefault="00C95476" w:rsidP="00C55714">
    <w:pPr>
      <w:numPr>
        <w:ins w:id="118" w:author="Frants Christensen" w:date="2012-01-09T18:10:00Z"/>
      </w:numPr>
    </w:pPr>
  </w:p>
  <w:p w14:paraId="4F98F818" w14:textId="77777777" w:rsidR="00C95476" w:rsidRDefault="00C95476" w:rsidP="00C55714">
    <w:pPr>
      <w:numPr>
        <w:ins w:id="119" w:author="Frants Christensen" w:date="2012-01-09T18:10:00Z"/>
      </w:numPr>
    </w:pPr>
  </w:p>
  <w:p w14:paraId="3A7293C6" w14:textId="77777777" w:rsidR="00C95476" w:rsidRDefault="00C95476" w:rsidP="00C55714">
    <w:pPr>
      <w:numPr>
        <w:ins w:id="120" w:author="Frants Christensen" w:date="2012-01-09T18:10:00Z"/>
      </w:numPr>
    </w:pPr>
  </w:p>
  <w:p w14:paraId="589BF1B6" w14:textId="77777777" w:rsidR="00C95476" w:rsidRDefault="00C95476" w:rsidP="00C55714">
    <w:pPr>
      <w:numPr>
        <w:ins w:id="121" w:author="Frants Christensen" w:date="2012-01-09T18:24:00Z"/>
      </w:numPr>
    </w:pPr>
  </w:p>
  <w:p w14:paraId="7194CAB3" w14:textId="77777777" w:rsidR="00C95476" w:rsidRDefault="00C95476" w:rsidP="00C55714"/>
  <w:p w14:paraId="74313155" w14:textId="77777777" w:rsidR="00C95476" w:rsidRDefault="00C95476" w:rsidP="00C55714">
    <w:pPr>
      <w:numPr>
        <w:ins w:id="122" w:author="Frants Christensen" w:date="2012-01-10T13:16:00Z"/>
      </w:numPr>
    </w:pPr>
  </w:p>
  <w:p w14:paraId="1E3E70E8" w14:textId="77777777" w:rsidR="00C95476" w:rsidRDefault="00C95476" w:rsidP="00C55714">
    <w:pPr>
      <w:numPr>
        <w:ins w:id="123" w:author="Frants Christensen" w:date="2012-01-10T13:29:00Z"/>
      </w:numPr>
    </w:pPr>
  </w:p>
  <w:p w14:paraId="5C7E44D4" w14:textId="77777777" w:rsidR="00C95476" w:rsidRDefault="00C95476" w:rsidP="00C55714">
    <w:pPr>
      <w:numPr>
        <w:ins w:id="124" w:author="Frants Christensen" w:date="2012-01-10T13:34:00Z"/>
      </w:numPr>
    </w:pPr>
  </w:p>
  <w:p w14:paraId="73235CF8" w14:textId="77777777" w:rsidR="00C95476" w:rsidRDefault="00C95476" w:rsidP="00C55714">
    <w:pPr>
      <w:numPr>
        <w:ins w:id="125" w:author="Frants Christensen" w:date="2012-01-10T13:34:00Z"/>
      </w:numPr>
    </w:pPr>
  </w:p>
  <w:p w14:paraId="2EB27BC6" w14:textId="77777777" w:rsidR="00C95476" w:rsidRDefault="00C95476" w:rsidP="00C55714">
    <w:pPr>
      <w:numPr>
        <w:ins w:id="126" w:author="Frants Christensen" w:date="2012-01-10T13:44:00Z"/>
      </w:numPr>
    </w:pPr>
  </w:p>
  <w:p w14:paraId="10432124" w14:textId="77777777" w:rsidR="00C95476" w:rsidRDefault="00C95476" w:rsidP="00C55714">
    <w:pPr>
      <w:numPr>
        <w:ins w:id="127" w:author="Frants Christensen" w:date="2012-01-10T13:44:00Z"/>
      </w:numPr>
    </w:pPr>
  </w:p>
  <w:p w14:paraId="7A5B1D1E" w14:textId="77777777" w:rsidR="00C95476" w:rsidRDefault="00C95476" w:rsidP="00C55714"/>
  <w:p w14:paraId="14790D33" w14:textId="77777777" w:rsidR="00C95476" w:rsidRDefault="00C95476" w:rsidP="00C55714"/>
  <w:p w14:paraId="02FC1667" w14:textId="77777777" w:rsidR="00C95476" w:rsidRDefault="00C95476" w:rsidP="00C55714"/>
  <w:p w14:paraId="1BF41BBA" w14:textId="77777777" w:rsidR="00C95476" w:rsidRDefault="00C95476" w:rsidP="00C55714"/>
  <w:p w14:paraId="7ED86BC9" w14:textId="77777777" w:rsidR="00C95476" w:rsidRDefault="00C95476" w:rsidP="00C55714"/>
  <w:p w14:paraId="4FABFE39" w14:textId="77777777" w:rsidR="00C95476" w:rsidRDefault="00C95476" w:rsidP="00C55714"/>
  <w:p w14:paraId="1444A275" w14:textId="77777777" w:rsidR="00C95476" w:rsidRDefault="00C95476" w:rsidP="00C55714"/>
  <w:p w14:paraId="28191C80" w14:textId="77777777" w:rsidR="00C95476" w:rsidRDefault="00C95476" w:rsidP="00C55714"/>
  <w:p w14:paraId="6667249A" w14:textId="77777777" w:rsidR="00C95476" w:rsidRDefault="00C95476" w:rsidP="00C55714"/>
  <w:p w14:paraId="1DF41A70" w14:textId="77777777" w:rsidR="00C95476" w:rsidRDefault="00C95476" w:rsidP="00C55714"/>
  <w:p w14:paraId="38A70325" w14:textId="77777777" w:rsidR="00C95476" w:rsidRDefault="00C95476" w:rsidP="00C55714"/>
  <w:p w14:paraId="7A306EB7" w14:textId="77777777" w:rsidR="00C95476" w:rsidRDefault="00C95476" w:rsidP="00C55714"/>
  <w:p w14:paraId="2F145F3D" w14:textId="77777777" w:rsidR="00C95476" w:rsidRDefault="00C95476" w:rsidP="00C55714"/>
  <w:p w14:paraId="3B966B45" w14:textId="77777777" w:rsidR="00C95476" w:rsidRDefault="00C95476" w:rsidP="00C55714"/>
  <w:p w14:paraId="149E142E" w14:textId="77777777" w:rsidR="00C95476" w:rsidRDefault="00C95476" w:rsidP="00C55714"/>
  <w:p w14:paraId="0F78E196" w14:textId="77777777" w:rsidR="00C95476" w:rsidRDefault="00C95476" w:rsidP="00C55714"/>
  <w:p w14:paraId="2B72E5CD" w14:textId="77777777" w:rsidR="00C95476" w:rsidRDefault="00C95476" w:rsidP="00C55714"/>
  <w:p w14:paraId="71E6A6B0" w14:textId="77777777" w:rsidR="00C95476" w:rsidRDefault="00C95476" w:rsidP="00C55714"/>
  <w:p w14:paraId="38959723" w14:textId="77777777" w:rsidR="00C95476" w:rsidRDefault="00C95476" w:rsidP="00C55714"/>
  <w:p w14:paraId="5DD3F474" w14:textId="77777777" w:rsidR="00C95476" w:rsidRDefault="00C95476" w:rsidP="00C55714"/>
  <w:p w14:paraId="2755DEB5" w14:textId="77777777" w:rsidR="00C95476" w:rsidRDefault="00C95476" w:rsidP="00C55714"/>
  <w:p w14:paraId="244D940E" w14:textId="77777777" w:rsidR="00C95476" w:rsidRDefault="00C95476" w:rsidP="00C55714"/>
  <w:p w14:paraId="4F35AFCE" w14:textId="77777777" w:rsidR="00C95476" w:rsidRDefault="00C95476" w:rsidP="00C55714"/>
  <w:p w14:paraId="59A6600E" w14:textId="77777777" w:rsidR="00C95476" w:rsidRDefault="00C95476" w:rsidP="00C55714"/>
  <w:p w14:paraId="5EBFDA57" w14:textId="77777777" w:rsidR="00C95476" w:rsidRDefault="00C95476" w:rsidP="00C55714"/>
  <w:p w14:paraId="012832F8" w14:textId="77777777" w:rsidR="00C95476" w:rsidRDefault="00C95476" w:rsidP="00C55714"/>
  <w:p w14:paraId="7E381521" w14:textId="77777777" w:rsidR="00C95476" w:rsidRDefault="00C95476" w:rsidP="00C55714"/>
  <w:p w14:paraId="488F864E" w14:textId="77777777" w:rsidR="00C95476" w:rsidRDefault="00C95476" w:rsidP="00C55714"/>
  <w:p w14:paraId="45203255" w14:textId="77777777" w:rsidR="00C95476" w:rsidRDefault="00C95476" w:rsidP="00C55714"/>
  <w:p w14:paraId="7F37B21A" w14:textId="77777777" w:rsidR="00C95476" w:rsidRDefault="00C95476" w:rsidP="00C55714"/>
  <w:p w14:paraId="16B89DBD" w14:textId="77777777" w:rsidR="00C95476" w:rsidRDefault="00C95476" w:rsidP="00C55714"/>
  <w:p w14:paraId="43880CBD" w14:textId="77777777" w:rsidR="00C95476" w:rsidRDefault="00C95476" w:rsidP="00C55714"/>
  <w:p w14:paraId="555D8786" w14:textId="77777777" w:rsidR="00C95476" w:rsidRDefault="00C95476" w:rsidP="00C55714"/>
  <w:p w14:paraId="002509DB" w14:textId="77777777" w:rsidR="00C95476" w:rsidRDefault="00C95476" w:rsidP="00C55714"/>
  <w:p w14:paraId="27F7D8CC" w14:textId="77777777" w:rsidR="00C95476" w:rsidRDefault="00C95476" w:rsidP="00C55714"/>
  <w:p w14:paraId="6A44D377" w14:textId="77777777" w:rsidR="00C95476" w:rsidRDefault="00C95476" w:rsidP="00C55714"/>
  <w:p w14:paraId="6D715DC9" w14:textId="77777777" w:rsidR="00C95476" w:rsidRDefault="00C95476" w:rsidP="00C55714"/>
  <w:p w14:paraId="3127D4E4" w14:textId="77777777" w:rsidR="00C95476" w:rsidRDefault="00C95476" w:rsidP="00C55714"/>
  <w:p w14:paraId="601F05D1" w14:textId="77777777" w:rsidR="00C95476" w:rsidRDefault="00C95476" w:rsidP="00C55714"/>
  <w:p w14:paraId="212F1EB6" w14:textId="77777777" w:rsidR="00C95476" w:rsidRDefault="00C95476" w:rsidP="00C55714"/>
  <w:p w14:paraId="27B9E24B" w14:textId="77777777" w:rsidR="00C95476" w:rsidRDefault="00C95476" w:rsidP="00C55714"/>
  <w:p w14:paraId="1A167EDB" w14:textId="77777777" w:rsidR="00C95476" w:rsidRDefault="00C95476" w:rsidP="00C55714"/>
  <w:p w14:paraId="5E920E50" w14:textId="77777777" w:rsidR="00C95476" w:rsidRDefault="00C95476" w:rsidP="00C55714"/>
  <w:p w14:paraId="2195924B" w14:textId="77777777" w:rsidR="00C95476" w:rsidRDefault="00C95476" w:rsidP="00C55714"/>
  <w:p w14:paraId="0D776BEC" w14:textId="77777777" w:rsidR="00C95476" w:rsidRDefault="00C95476" w:rsidP="00C55714"/>
  <w:p w14:paraId="0A54CE9C" w14:textId="77777777" w:rsidR="00C95476" w:rsidRDefault="00C95476" w:rsidP="00C55714"/>
  <w:p w14:paraId="34AB7639" w14:textId="77777777" w:rsidR="00C95476" w:rsidRDefault="00C95476" w:rsidP="00C55714"/>
  <w:p w14:paraId="6A8818F9" w14:textId="77777777" w:rsidR="00C95476" w:rsidRDefault="00C95476" w:rsidP="00C55714"/>
  <w:p w14:paraId="4375E96E" w14:textId="77777777" w:rsidR="00C95476" w:rsidRDefault="00C95476" w:rsidP="00C55714"/>
  <w:p w14:paraId="6F776DB4" w14:textId="77777777" w:rsidR="00C95476" w:rsidRDefault="00C95476" w:rsidP="00C55714"/>
  <w:p w14:paraId="6AE6AB54" w14:textId="77777777" w:rsidR="00C95476" w:rsidRDefault="00C95476" w:rsidP="00C55714"/>
  <w:p w14:paraId="62C928E5" w14:textId="77777777" w:rsidR="00C95476" w:rsidRDefault="00C95476" w:rsidP="00C55714"/>
  <w:p w14:paraId="28E3598A" w14:textId="77777777" w:rsidR="00C95476" w:rsidRDefault="00C95476" w:rsidP="00C55714"/>
  <w:p w14:paraId="495897A2" w14:textId="77777777" w:rsidR="00C95476" w:rsidRDefault="00C95476" w:rsidP="00C55714"/>
  <w:p w14:paraId="4EB1C08E" w14:textId="77777777" w:rsidR="00C95476" w:rsidRDefault="00C95476" w:rsidP="00C55714"/>
  <w:p w14:paraId="73C8EA9B" w14:textId="77777777" w:rsidR="00C95476" w:rsidRDefault="00C95476" w:rsidP="00C55714"/>
  <w:p w14:paraId="6EB13333" w14:textId="77777777" w:rsidR="00C95476" w:rsidRDefault="00C95476" w:rsidP="00C557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D392B" w14:textId="77777777" w:rsidR="00594332" w:rsidRDefault="00594332" w:rsidP="00C55714">
      <w:r>
        <w:separator/>
      </w:r>
    </w:p>
    <w:p w14:paraId="72D6DC7E" w14:textId="77777777" w:rsidR="00594332" w:rsidRDefault="00594332" w:rsidP="00C55714"/>
    <w:p w14:paraId="37D5BE9E" w14:textId="77777777" w:rsidR="00594332" w:rsidRDefault="00594332" w:rsidP="00C55714"/>
    <w:p w14:paraId="1DFE7C28" w14:textId="77777777" w:rsidR="00594332" w:rsidRDefault="00594332" w:rsidP="00C55714"/>
    <w:p w14:paraId="46EDCC51" w14:textId="77777777" w:rsidR="00594332" w:rsidRDefault="00594332" w:rsidP="00C55714"/>
    <w:p w14:paraId="2BC42BB3" w14:textId="77777777" w:rsidR="00594332" w:rsidRDefault="00594332" w:rsidP="00C55714"/>
    <w:p w14:paraId="1FCD3790" w14:textId="77777777" w:rsidR="00594332" w:rsidRDefault="00594332" w:rsidP="00C55714"/>
    <w:p w14:paraId="1ED9585F" w14:textId="77777777" w:rsidR="00594332" w:rsidRDefault="00594332" w:rsidP="00C55714"/>
    <w:p w14:paraId="131FEBD0" w14:textId="77777777" w:rsidR="00594332" w:rsidRDefault="00594332" w:rsidP="00C55714"/>
    <w:p w14:paraId="4AA63FFC" w14:textId="77777777" w:rsidR="00594332" w:rsidRDefault="00594332" w:rsidP="00C55714"/>
    <w:p w14:paraId="66F193F1" w14:textId="77777777" w:rsidR="00594332" w:rsidRDefault="00594332" w:rsidP="00C55714"/>
    <w:p w14:paraId="5CC565E2" w14:textId="77777777" w:rsidR="00594332" w:rsidRDefault="00594332" w:rsidP="00C55714"/>
    <w:p w14:paraId="1BE26712" w14:textId="77777777" w:rsidR="00594332" w:rsidRDefault="00594332" w:rsidP="00C55714"/>
    <w:p w14:paraId="5798DA74" w14:textId="77777777" w:rsidR="00594332" w:rsidRDefault="00594332" w:rsidP="00C55714"/>
    <w:p w14:paraId="1E0187D5" w14:textId="77777777" w:rsidR="00594332" w:rsidRDefault="00594332" w:rsidP="00C55714"/>
    <w:p w14:paraId="3BC4BB3D" w14:textId="77777777" w:rsidR="00594332" w:rsidRDefault="00594332" w:rsidP="00C55714"/>
    <w:p w14:paraId="054FEA3B" w14:textId="77777777" w:rsidR="00594332" w:rsidRDefault="00594332" w:rsidP="00C55714"/>
    <w:p w14:paraId="65D98F74" w14:textId="77777777" w:rsidR="00594332" w:rsidRDefault="00594332" w:rsidP="00C55714">
      <w:pPr>
        <w:numPr>
          <w:ins w:id="0" w:author="Frants Christensen" w:date="2012-01-09T17:31:00Z"/>
        </w:numPr>
      </w:pPr>
    </w:p>
    <w:p w14:paraId="666153EB" w14:textId="77777777" w:rsidR="00594332" w:rsidRDefault="00594332" w:rsidP="00C55714">
      <w:pPr>
        <w:numPr>
          <w:ins w:id="1" w:author="Frants Christensen" w:date="2012-01-09T17:31:00Z"/>
        </w:numPr>
      </w:pPr>
    </w:p>
    <w:p w14:paraId="3EDD4519" w14:textId="77777777" w:rsidR="00594332" w:rsidRDefault="00594332" w:rsidP="00C55714">
      <w:pPr>
        <w:numPr>
          <w:ins w:id="2" w:author="Frants Christensen" w:date="2012-01-09T17:31:00Z"/>
        </w:numPr>
      </w:pPr>
    </w:p>
    <w:p w14:paraId="49B0AB0B" w14:textId="77777777" w:rsidR="00594332" w:rsidRDefault="00594332" w:rsidP="00C55714">
      <w:pPr>
        <w:numPr>
          <w:ins w:id="3" w:author="Frants Christensen" w:date="2012-01-09T17:31:00Z"/>
        </w:numPr>
      </w:pPr>
    </w:p>
    <w:p w14:paraId="199EB278" w14:textId="77777777" w:rsidR="00594332" w:rsidRDefault="00594332" w:rsidP="00C55714">
      <w:pPr>
        <w:numPr>
          <w:ins w:id="4" w:author="Frants Christensen" w:date="2012-01-09T17:38:00Z"/>
        </w:numPr>
      </w:pPr>
    </w:p>
    <w:p w14:paraId="78316787" w14:textId="77777777" w:rsidR="00594332" w:rsidRDefault="00594332" w:rsidP="00C55714">
      <w:pPr>
        <w:numPr>
          <w:ins w:id="5" w:author="Frants Christensen" w:date="2012-01-09T17:38:00Z"/>
        </w:numPr>
      </w:pPr>
    </w:p>
    <w:p w14:paraId="1A5DA041" w14:textId="77777777" w:rsidR="00594332" w:rsidRDefault="00594332" w:rsidP="00C55714">
      <w:pPr>
        <w:numPr>
          <w:ins w:id="6" w:author="Frants Christensen" w:date="2012-01-09T17:48:00Z"/>
        </w:numPr>
      </w:pPr>
    </w:p>
    <w:p w14:paraId="14D99AFC" w14:textId="77777777" w:rsidR="00594332" w:rsidRDefault="00594332" w:rsidP="00C55714">
      <w:pPr>
        <w:numPr>
          <w:ins w:id="7" w:author="Frants Christensen" w:date="2012-01-09T17:48:00Z"/>
        </w:numPr>
      </w:pPr>
    </w:p>
    <w:p w14:paraId="7B1B5FF4" w14:textId="77777777" w:rsidR="00594332" w:rsidRDefault="00594332" w:rsidP="00C55714">
      <w:pPr>
        <w:numPr>
          <w:ins w:id="8" w:author="Frants Christensen" w:date="2012-01-09T18:10:00Z"/>
        </w:numPr>
      </w:pPr>
    </w:p>
    <w:p w14:paraId="643D0C80" w14:textId="77777777" w:rsidR="00594332" w:rsidRDefault="00594332" w:rsidP="00C55714">
      <w:pPr>
        <w:numPr>
          <w:ins w:id="9" w:author="Frants Christensen" w:date="2012-01-09T18:10:00Z"/>
        </w:numPr>
      </w:pPr>
    </w:p>
    <w:p w14:paraId="151563E4" w14:textId="77777777" w:rsidR="00594332" w:rsidRDefault="00594332" w:rsidP="00C55714">
      <w:pPr>
        <w:numPr>
          <w:ins w:id="10" w:author="Frants Christensen" w:date="2012-01-09T18:10:00Z"/>
        </w:numPr>
      </w:pPr>
    </w:p>
    <w:p w14:paraId="70A5F00D" w14:textId="77777777" w:rsidR="00594332" w:rsidRDefault="00594332" w:rsidP="00C55714">
      <w:pPr>
        <w:numPr>
          <w:ins w:id="11" w:author="Frants Christensen" w:date="2012-01-09T18:24:00Z"/>
        </w:numPr>
      </w:pPr>
    </w:p>
    <w:p w14:paraId="28F714D7" w14:textId="77777777" w:rsidR="00594332" w:rsidRDefault="00594332" w:rsidP="00C55714"/>
    <w:p w14:paraId="29E74829" w14:textId="77777777" w:rsidR="00594332" w:rsidRDefault="00594332" w:rsidP="00C55714">
      <w:pPr>
        <w:numPr>
          <w:ins w:id="12" w:author="Frants Christensen" w:date="2012-01-10T13:16:00Z"/>
        </w:numPr>
      </w:pPr>
    </w:p>
    <w:p w14:paraId="28C80E62" w14:textId="77777777" w:rsidR="00594332" w:rsidRDefault="00594332" w:rsidP="00C55714">
      <w:pPr>
        <w:numPr>
          <w:ins w:id="13" w:author="Frants Christensen" w:date="2012-01-10T13:29:00Z"/>
        </w:numPr>
      </w:pPr>
    </w:p>
    <w:p w14:paraId="1DDC9601" w14:textId="77777777" w:rsidR="00594332" w:rsidRDefault="00594332" w:rsidP="00C55714">
      <w:pPr>
        <w:numPr>
          <w:ins w:id="14" w:author="Frants Christensen" w:date="2012-01-10T13:34:00Z"/>
        </w:numPr>
      </w:pPr>
    </w:p>
    <w:p w14:paraId="32735405" w14:textId="77777777" w:rsidR="00594332" w:rsidRDefault="00594332" w:rsidP="00C55714">
      <w:pPr>
        <w:numPr>
          <w:ins w:id="15" w:author="Frants Christensen" w:date="2012-01-10T13:34:00Z"/>
        </w:numPr>
      </w:pPr>
    </w:p>
    <w:p w14:paraId="0D6B0B60" w14:textId="77777777" w:rsidR="00594332" w:rsidRDefault="00594332" w:rsidP="00C55714">
      <w:pPr>
        <w:numPr>
          <w:ins w:id="16" w:author="Frants Christensen" w:date="2012-01-10T13:44:00Z"/>
        </w:numPr>
      </w:pPr>
    </w:p>
    <w:p w14:paraId="5EA02742" w14:textId="77777777" w:rsidR="00594332" w:rsidRDefault="00594332" w:rsidP="00C55714">
      <w:pPr>
        <w:numPr>
          <w:ins w:id="17" w:author="Frants Christensen" w:date="2012-01-10T13:44:00Z"/>
        </w:numPr>
      </w:pPr>
    </w:p>
    <w:p w14:paraId="410EF075" w14:textId="77777777" w:rsidR="00594332" w:rsidRDefault="00594332" w:rsidP="00C55714"/>
    <w:p w14:paraId="752B9E67" w14:textId="77777777" w:rsidR="00594332" w:rsidRDefault="00594332" w:rsidP="00C55714"/>
    <w:p w14:paraId="2568D6D2" w14:textId="77777777" w:rsidR="00594332" w:rsidRDefault="00594332" w:rsidP="00C55714"/>
    <w:p w14:paraId="42060471" w14:textId="77777777" w:rsidR="00594332" w:rsidRDefault="00594332" w:rsidP="00C55714"/>
    <w:p w14:paraId="7BE527D5" w14:textId="77777777" w:rsidR="00594332" w:rsidRDefault="00594332" w:rsidP="00C55714"/>
    <w:p w14:paraId="21360CD8" w14:textId="77777777" w:rsidR="00594332" w:rsidRDefault="00594332" w:rsidP="00C55714"/>
    <w:p w14:paraId="319774B0" w14:textId="77777777" w:rsidR="00594332" w:rsidRDefault="00594332" w:rsidP="00C55714"/>
    <w:p w14:paraId="1A6462F3" w14:textId="77777777" w:rsidR="00594332" w:rsidRDefault="00594332" w:rsidP="00C55714"/>
    <w:p w14:paraId="1834C40B" w14:textId="77777777" w:rsidR="00594332" w:rsidRDefault="00594332" w:rsidP="00C55714"/>
    <w:p w14:paraId="3B51A394" w14:textId="77777777" w:rsidR="00594332" w:rsidRDefault="00594332" w:rsidP="00C55714"/>
    <w:p w14:paraId="45FD267A" w14:textId="77777777" w:rsidR="00594332" w:rsidRDefault="00594332" w:rsidP="00C55714"/>
    <w:p w14:paraId="1BB9FBA0" w14:textId="77777777" w:rsidR="00594332" w:rsidRDefault="00594332" w:rsidP="00C55714"/>
    <w:p w14:paraId="48F6F2C7" w14:textId="77777777" w:rsidR="00594332" w:rsidRDefault="00594332" w:rsidP="00C55714"/>
    <w:p w14:paraId="44CCAB56" w14:textId="77777777" w:rsidR="00594332" w:rsidRDefault="00594332" w:rsidP="00C55714"/>
    <w:p w14:paraId="7AD5E36C" w14:textId="77777777" w:rsidR="00594332" w:rsidRDefault="00594332" w:rsidP="00C55714"/>
    <w:p w14:paraId="7A8296A0" w14:textId="77777777" w:rsidR="00594332" w:rsidRDefault="00594332" w:rsidP="00C55714"/>
    <w:p w14:paraId="7ED963A5" w14:textId="77777777" w:rsidR="00594332" w:rsidRDefault="00594332" w:rsidP="00C55714"/>
    <w:p w14:paraId="74D0A3F4" w14:textId="77777777" w:rsidR="00594332" w:rsidRDefault="00594332" w:rsidP="00C55714"/>
    <w:p w14:paraId="032EC0F4" w14:textId="77777777" w:rsidR="00594332" w:rsidRDefault="00594332" w:rsidP="00C55714"/>
    <w:p w14:paraId="33AD071D" w14:textId="77777777" w:rsidR="00594332" w:rsidRDefault="00594332" w:rsidP="00C55714"/>
    <w:p w14:paraId="0FF6BF67" w14:textId="77777777" w:rsidR="00594332" w:rsidRDefault="00594332" w:rsidP="00C55714"/>
    <w:p w14:paraId="08199110" w14:textId="77777777" w:rsidR="00594332" w:rsidRDefault="00594332" w:rsidP="00C55714"/>
    <w:p w14:paraId="57DEC098" w14:textId="77777777" w:rsidR="00594332" w:rsidRDefault="00594332" w:rsidP="00C55714"/>
    <w:p w14:paraId="178F6063" w14:textId="77777777" w:rsidR="00594332" w:rsidRDefault="00594332" w:rsidP="00C55714"/>
    <w:p w14:paraId="72716F48" w14:textId="77777777" w:rsidR="00594332" w:rsidRDefault="00594332" w:rsidP="00C55714"/>
    <w:p w14:paraId="04C71BA4" w14:textId="77777777" w:rsidR="00594332" w:rsidRDefault="00594332" w:rsidP="00C55714"/>
    <w:p w14:paraId="657C0711" w14:textId="77777777" w:rsidR="00594332" w:rsidRDefault="00594332" w:rsidP="00C55714"/>
    <w:p w14:paraId="6228029F" w14:textId="77777777" w:rsidR="00594332" w:rsidRDefault="00594332" w:rsidP="00C55714"/>
    <w:p w14:paraId="33F979BC" w14:textId="77777777" w:rsidR="00594332" w:rsidRDefault="00594332" w:rsidP="00C55714"/>
    <w:p w14:paraId="04BFF153" w14:textId="77777777" w:rsidR="00594332" w:rsidRDefault="00594332" w:rsidP="00C55714"/>
    <w:p w14:paraId="5299B054" w14:textId="77777777" w:rsidR="00594332" w:rsidRDefault="00594332" w:rsidP="00C55714"/>
    <w:p w14:paraId="6D0E62AD" w14:textId="77777777" w:rsidR="00594332" w:rsidRDefault="00594332" w:rsidP="00C55714"/>
    <w:p w14:paraId="5BEC70B8" w14:textId="77777777" w:rsidR="00594332" w:rsidRDefault="00594332" w:rsidP="00C55714"/>
    <w:p w14:paraId="18AD3603" w14:textId="77777777" w:rsidR="00594332" w:rsidRDefault="00594332" w:rsidP="00C55714"/>
    <w:p w14:paraId="47FDCB89" w14:textId="77777777" w:rsidR="00594332" w:rsidRDefault="00594332" w:rsidP="00C55714"/>
    <w:p w14:paraId="6E761451" w14:textId="77777777" w:rsidR="00594332" w:rsidRDefault="00594332" w:rsidP="00C55714"/>
    <w:p w14:paraId="42F6678E" w14:textId="77777777" w:rsidR="00594332" w:rsidRDefault="00594332" w:rsidP="00C55714"/>
    <w:p w14:paraId="01EF7D72" w14:textId="77777777" w:rsidR="00594332" w:rsidRDefault="00594332" w:rsidP="00C55714"/>
    <w:p w14:paraId="5BAC1D22" w14:textId="77777777" w:rsidR="00594332" w:rsidRDefault="00594332" w:rsidP="00C55714"/>
    <w:p w14:paraId="74E68D53" w14:textId="77777777" w:rsidR="00594332" w:rsidRDefault="00594332" w:rsidP="00C55714"/>
    <w:p w14:paraId="4BC8902E" w14:textId="77777777" w:rsidR="00594332" w:rsidRDefault="00594332" w:rsidP="00C55714"/>
    <w:p w14:paraId="68500542" w14:textId="77777777" w:rsidR="00594332" w:rsidRDefault="00594332" w:rsidP="00C55714"/>
    <w:p w14:paraId="60E698EE" w14:textId="77777777" w:rsidR="00594332" w:rsidRDefault="00594332" w:rsidP="00C55714"/>
    <w:p w14:paraId="0985C824" w14:textId="77777777" w:rsidR="00594332" w:rsidRDefault="00594332" w:rsidP="00C55714"/>
    <w:p w14:paraId="6C5BD335" w14:textId="77777777" w:rsidR="00594332" w:rsidRDefault="00594332" w:rsidP="00C55714"/>
    <w:p w14:paraId="19C2990F" w14:textId="77777777" w:rsidR="00594332" w:rsidRDefault="00594332" w:rsidP="00C55714"/>
    <w:p w14:paraId="59769137" w14:textId="77777777" w:rsidR="00594332" w:rsidRDefault="00594332" w:rsidP="00C55714"/>
    <w:p w14:paraId="34ADD0BC" w14:textId="77777777" w:rsidR="00594332" w:rsidRDefault="00594332" w:rsidP="00C55714"/>
    <w:p w14:paraId="0B2D8967" w14:textId="77777777" w:rsidR="00594332" w:rsidRDefault="00594332" w:rsidP="00C55714"/>
    <w:p w14:paraId="6CFCE45F" w14:textId="77777777" w:rsidR="00594332" w:rsidRDefault="00594332" w:rsidP="00C55714"/>
    <w:p w14:paraId="3CD1F3F1" w14:textId="77777777" w:rsidR="00594332" w:rsidRDefault="00594332" w:rsidP="00C55714"/>
    <w:p w14:paraId="5D883FE3" w14:textId="77777777" w:rsidR="00594332" w:rsidRDefault="00594332" w:rsidP="00C55714"/>
    <w:p w14:paraId="4F07D16A" w14:textId="77777777" w:rsidR="00594332" w:rsidRDefault="00594332" w:rsidP="00C55714"/>
    <w:p w14:paraId="79F9A333" w14:textId="77777777" w:rsidR="00594332" w:rsidRDefault="00594332" w:rsidP="00C55714"/>
    <w:p w14:paraId="78F6D79B" w14:textId="77777777" w:rsidR="00594332" w:rsidRDefault="00594332" w:rsidP="00C55714"/>
    <w:p w14:paraId="30BA4DB8" w14:textId="77777777" w:rsidR="00594332" w:rsidRDefault="00594332" w:rsidP="00C55714"/>
    <w:p w14:paraId="764461C9" w14:textId="77777777" w:rsidR="00594332" w:rsidRDefault="00594332" w:rsidP="00C55714"/>
  </w:footnote>
  <w:footnote w:type="continuationSeparator" w:id="0">
    <w:p w14:paraId="12DE141D" w14:textId="77777777" w:rsidR="00594332" w:rsidRDefault="00594332" w:rsidP="00C55714">
      <w:r>
        <w:continuationSeparator/>
      </w:r>
    </w:p>
    <w:p w14:paraId="6CB66537" w14:textId="77777777" w:rsidR="00594332" w:rsidRDefault="00594332" w:rsidP="00C55714"/>
    <w:p w14:paraId="2C55D02A" w14:textId="77777777" w:rsidR="00594332" w:rsidRDefault="00594332" w:rsidP="00C55714"/>
    <w:p w14:paraId="731FA55C" w14:textId="77777777" w:rsidR="00594332" w:rsidRDefault="00594332" w:rsidP="00C55714"/>
    <w:p w14:paraId="2017ACEA" w14:textId="77777777" w:rsidR="00594332" w:rsidRDefault="00594332" w:rsidP="00C55714"/>
    <w:p w14:paraId="47515577" w14:textId="77777777" w:rsidR="00594332" w:rsidRDefault="00594332" w:rsidP="00C55714"/>
    <w:p w14:paraId="16488283" w14:textId="77777777" w:rsidR="00594332" w:rsidRDefault="00594332" w:rsidP="00C55714"/>
    <w:p w14:paraId="76C38B9E" w14:textId="77777777" w:rsidR="00594332" w:rsidRDefault="00594332" w:rsidP="00C55714"/>
    <w:p w14:paraId="46D016CC" w14:textId="77777777" w:rsidR="00594332" w:rsidRDefault="00594332" w:rsidP="00C55714"/>
    <w:p w14:paraId="38076740" w14:textId="77777777" w:rsidR="00594332" w:rsidRDefault="00594332" w:rsidP="00C55714"/>
    <w:p w14:paraId="0F10E59C" w14:textId="77777777" w:rsidR="00594332" w:rsidRDefault="00594332" w:rsidP="00C55714"/>
    <w:p w14:paraId="16453F9B" w14:textId="77777777" w:rsidR="00594332" w:rsidRDefault="00594332" w:rsidP="00C55714"/>
    <w:p w14:paraId="79A5DE0B" w14:textId="77777777" w:rsidR="00594332" w:rsidRDefault="00594332" w:rsidP="00C55714"/>
    <w:p w14:paraId="6B4449CC" w14:textId="77777777" w:rsidR="00594332" w:rsidRDefault="00594332" w:rsidP="00C55714"/>
    <w:p w14:paraId="35D0166A" w14:textId="77777777" w:rsidR="00594332" w:rsidRDefault="00594332" w:rsidP="00C55714"/>
    <w:p w14:paraId="0AF8AB5D" w14:textId="77777777" w:rsidR="00594332" w:rsidRDefault="00594332" w:rsidP="00C55714"/>
    <w:p w14:paraId="00D2D3E0" w14:textId="77777777" w:rsidR="00594332" w:rsidRDefault="00594332" w:rsidP="00C55714"/>
    <w:p w14:paraId="3316D79F" w14:textId="77777777" w:rsidR="00594332" w:rsidRDefault="00594332" w:rsidP="00C55714">
      <w:pPr>
        <w:numPr>
          <w:ins w:id="18" w:author="Frants Christensen" w:date="2012-01-09T17:31:00Z"/>
        </w:numPr>
      </w:pPr>
    </w:p>
    <w:p w14:paraId="0E5ABECA" w14:textId="77777777" w:rsidR="00594332" w:rsidRDefault="00594332" w:rsidP="00C55714">
      <w:pPr>
        <w:numPr>
          <w:ins w:id="19" w:author="Frants Christensen" w:date="2012-01-09T17:31:00Z"/>
        </w:numPr>
      </w:pPr>
    </w:p>
    <w:p w14:paraId="4A560A0F" w14:textId="77777777" w:rsidR="00594332" w:rsidRDefault="00594332" w:rsidP="00C55714">
      <w:pPr>
        <w:numPr>
          <w:ins w:id="20" w:author="Frants Christensen" w:date="2012-01-09T17:31:00Z"/>
        </w:numPr>
      </w:pPr>
    </w:p>
    <w:p w14:paraId="61CCCC42" w14:textId="77777777" w:rsidR="00594332" w:rsidRDefault="00594332" w:rsidP="00C55714">
      <w:pPr>
        <w:numPr>
          <w:ins w:id="21" w:author="Frants Christensen" w:date="2012-01-09T17:31:00Z"/>
        </w:numPr>
      </w:pPr>
    </w:p>
    <w:p w14:paraId="08C4EA3B" w14:textId="77777777" w:rsidR="00594332" w:rsidRDefault="00594332" w:rsidP="00C55714">
      <w:pPr>
        <w:numPr>
          <w:ins w:id="22" w:author="Frants Christensen" w:date="2012-01-09T17:38:00Z"/>
        </w:numPr>
      </w:pPr>
    </w:p>
    <w:p w14:paraId="055A7C47" w14:textId="77777777" w:rsidR="00594332" w:rsidRDefault="00594332" w:rsidP="00C55714">
      <w:pPr>
        <w:numPr>
          <w:ins w:id="23" w:author="Frants Christensen" w:date="2012-01-09T17:38:00Z"/>
        </w:numPr>
      </w:pPr>
    </w:p>
    <w:p w14:paraId="7B5E7506" w14:textId="77777777" w:rsidR="00594332" w:rsidRDefault="00594332" w:rsidP="00C55714">
      <w:pPr>
        <w:numPr>
          <w:ins w:id="24" w:author="Frants Christensen" w:date="2012-01-09T17:48:00Z"/>
        </w:numPr>
      </w:pPr>
    </w:p>
    <w:p w14:paraId="71BC6116" w14:textId="77777777" w:rsidR="00594332" w:rsidRDefault="00594332" w:rsidP="00C55714">
      <w:pPr>
        <w:numPr>
          <w:ins w:id="25" w:author="Frants Christensen" w:date="2012-01-09T17:48:00Z"/>
        </w:numPr>
      </w:pPr>
    </w:p>
    <w:p w14:paraId="62E57736" w14:textId="77777777" w:rsidR="00594332" w:rsidRDefault="00594332" w:rsidP="00C55714">
      <w:pPr>
        <w:numPr>
          <w:ins w:id="26" w:author="Frants Christensen" w:date="2012-01-09T18:10:00Z"/>
        </w:numPr>
      </w:pPr>
    </w:p>
    <w:p w14:paraId="181B33F4" w14:textId="77777777" w:rsidR="00594332" w:rsidRDefault="00594332" w:rsidP="00C55714">
      <w:pPr>
        <w:numPr>
          <w:ins w:id="27" w:author="Frants Christensen" w:date="2012-01-09T18:10:00Z"/>
        </w:numPr>
      </w:pPr>
    </w:p>
    <w:p w14:paraId="66A4C93E" w14:textId="77777777" w:rsidR="00594332" w:rsidRDefault="00594332" w:rsidP="00C55714">
      <w:pPr>
        <w:numPr>
          <w:ins w:id="28" w:author="Frants Christensen" w:date="2012-01-09T18:10:00Z"/>
        </w:numPr>
      </w:pPr>
    </w:p>
    <w:p w14:paraId="5AC932CD" w14:textId="77777777" w:rsidR="00594332" w:rsidRDefault="00594332" w:rsidP="00C55714">
      <w:pPr>
        <w:numPr>
          <w:ins w:id="29" w:author="Frants Christensen" w:date="2012-01-09T18:24:00Z"/>
        </w:numPr>
      </w:pPr>
    </w:p>
    <w:p w14:paraId="73AED629" w14:textId="77777777" w:rsidR="00594332" w:rsidRDefault="00594332" w:rsidP="00C55714"/>
    <w:p w14:paraId="155ACE1F" w14:textId="77777777" w:rsidR="00594332" w:rsidRDefault="00594332" w:rsidP="00C55714">
      <w:pPr>
        <w:numPr>
          <w:ins w:id="30" w:author="Frants Christensen" w:date="2012-01-10T13:16:00Z"/>
        </w:numPr>
      </w:pPr>
    </w:p>
    <w:p w14:paraId="57A22C0A" w14:textId="77777777" w:rsidR="00594332" w:rsidRDefault="00594332" w:rsidP="00C55714">
      <w:pPr>
        <w:numPr>
          <w:ins w:id="31" w:author="Frants Christensen" w:date="2012-01-10T13:29:00Z"/>
        </w:numPr>
      </w:pPr>
    </w:p>
    <w:p w14:paraId="03805EFE" w14:textId="77777777" w:rsidR="00594332" w:rsidRDefault="00594332" w:rsidP="00C55714">
      <w:pPr>
        <w:numPr>
          <w:ins w:id="32" w:author="Frants Christensen" w:date="2012-01-10T13:34:00Z"/>
        </w:numPr>
      </w:pPr>
    </w:p>
    <w:p w14:paraId="6EC8E434" w14:textId="77777777" w:rsidR="00594332" w:rsidRDefault="00594332" w:rsidP="00C55714">
      <w:pPr>
        <w:numPr>
          <w:ins w:id="33" w:author="Frants Christensen" w:date="2012-01-10T13:34:00Z"/>
        </w:numPr>
      </w:pPr>
    </w:p>
    <w:p w14:paraId="2BE785FE" w14:textId="77777777" w:rsidR="00594332" w:rsidRDefault="00594332" w:rsidP="00C55714">
      <w:pPr>
        <w:numPr>
          <w:ins w:id="34" w:author="Frants Christensen" w:date="2012-01-10T13:44:00Z"/>
        </w:numPr>
      </w:pPr>
    </w:p>
    <w:p w14:paraId="6C0C38B6" w14:textId="77777777" w:rsidR="00594332" w:rsidRDefault="00594332" w:rsidP="00C55714">
      <w:pPr>
        <w:numPr>
          <w:ins w:id="35" w:author="Frants Christensen" w:date="2012-01-10T13:44:00Z"/>
        </w:numPr>
      </w:pPr>
    </w:p>
    <w:p w14:paraId="2BE89D59" w14:textId="77777777" w:rsidR="00594332" w:rsidRDefault="00594332" w:rsidP="00C55714"/>
    <w:p w14:paraId="15E9234B" w14:textId="77777777" w:rsidR="00594332" w:rsidRDefault="00594332" w:rsidP="00C55714"/>
    <w:p w14:paraId="2BFBC46C" w14:textId="77777777" w:rsidR="00594332" w:rsidRDefault="00594332" w:rsidP="00C55714"/>
    <w:p w14:paraId="74AB2458" w14:textId="77777777" w:rsidR="00594332" w:rsidRDefault="00594332" w:rsidP="00C55714"/>
    <w:p w14:paraId="649E3E40" w14:textId="77777777" w:rsidR="00594332" w:rsidRDefault="00594332" w:rsidP="00C55714"/>
    <w:p w14:paraId="25C707E0" w14:textId="77777777" w:rsidR="00594332" w:rsidRDefault="00594332" w:rsidP="00C55714"/>
    <w:p w14:paraId="5F85E20F" w14:textId="77777777" w:rsidR="00594332" w:rsidRDefault="00594332" w:rsidP="00C55714"/>
    <w:p w14:paraId="2E3E3071" w14:textId="77777777" w:rsidR="00594332" w:rsidRDefault="00594332" w:rsidP="00C55714"/>
    <w:p w14:paraId="22D53479" w14:textId="77777777" w:rsidR="00594332" w:rsidRDefault="00594332" w:rsidP="00C55714"/>
    <w:p w14:paraId="684ABC21" w14:textId="77777777" w:rsidR="00594332" w:rsidRDefault="00594332" w:rsidP="00C55714"/>
    <w:p w14:paraId="16202458" w14:textId="77777777" w:rsidR="00594332" w:rsidRDefault="00594332" w:rsidP="00C55714"/>
    <w:p w14:paraId="6A1EFC16" w14:textId="77777777" w:rsidR="00594332" w:rsidRDefault="00594332" w:rsidP="00C55714"/>
    <w:p w14:paraId="41B9DA11" w14:textId="77777777" w:rsidR="00594332" w:rsidRDefault="00594332" w:rsidP="00C55714"/>
    <w:p w14:paraId="11EFA49B" w14:textId="77777777" w:rsidR="00594332" w:rsidRDefault="00594332" w:rsidP="00C55714"/>
    <w:p w14:paraId="318A8D66" w14:textId="77777777" w:rsidR="00594332" w:rsidRDefault="00594332" w:rsidP="00C55714"/>
    <w:p w14:paraId="2B5F59A6" w14:textId="77777777" w:rsidR="00594332" w:rsidRDefault="00594332" w:rsidP="00C55714"/>
    <w:p w14:paraId="03FEF5BF" w14:textId="77777777" w:rsidR="00594332" w:rsidRDefault="00594332" w:rsidP="00C55714"/>
    <w:p w14:paraId="67265BF4" w14:textId="77777777" w:rsidR="00594332" w:rsidRDefault="00594332" w:rsidP="00C55714"/>
    <w:p w14:paraId="45A288FD" w14:textId="77777777" w:rsidR="00594332" w:rsidRDefault="00594332" w:rsidP="00C55714"/>
    <w:p w14:paraId="076E3A97" w14:textId="77777777" w:rsidR="00594332" w:rsidRDefault="00594332" w:rsidP="00C55714"/>
    <w:p w14:paraId="2ACA5CD1" w14:textId="77777777" w:rsidR="00594332" w:rsidRDefault="00594332" w:rsidP="00C55714"/>
    <w:p w14:paraId="30578CFA" w14:textId="77777777" w:rsidR="00594332" w:rsidRDefault="00594332" w:rsidP="00C55714"/>
    <w:p w14:paraId="29C81E80" w14:textId="77777777" w:rsidR="00594332" w:rsidRDefault="00594332" w:rsidP="00C55714"/>
    <w:p w14:paraId="7D46D981" w14:textId="77777777" w:rsidR="00594332" w:rsidRDefault="00594332" w:rsidP="00C55714"/>
    <w:p w14:paraId="2213353B" w14:textId="77777777" w:rsidR="00594332" w:rsidRDefault="00594332" w:rsidP="00C55714"/>
    <w:p w14:paraId="55EDEC94" w14:textId="77777777" w:rsidR="00594332" w:rsidRDefault="00594332" w:rsidP="00C55714"/>
    <w:p w14:paraId="2399C2EF" w14:textId="77777777" w:rsidR="00594332" w:rsidRDefault="00594332" w:rsidP="00C55714"/>
    <w:p w14:paraId="5CD80425" w14:textId="77777777" w:rsidR="00594332" w:rsidRDefault="00594332" w:rsidP="00C55714"/>
    <w:p w14:paraId="6623D78E" w14:textId="77777777" w:rsidR="00594332" w:rsidRDefault="00594332" w:rsidP="00C55714"/>
    <w:p w14:paraId="081153CE" w14:textId="77777777" w:rsidR="00594332" w:rsidRDefault="00594332" w:rsidP="00C55714"/>
    <w:p w14:paraId="1BC8CAEC" w14:textId="77777777" w:rsidR="00594332" w:rsidRDefault="00594332" w:rsidP="00C55714"/>
    <w:p w14:paraId="011D8559" w14:textId="77777777" w:rsidR="00594332" w:rsidRDefault="00594332" w:rsidP="00C55714"/>
    <w:p w14:paraId="649150FE" w14:textId="77777777" w:rsidR="00594332" w:rsidRDefault="00594332" w:rsidP="00C55714"/>
    <w:p w14:paraId="35DCF9D1" w14:textId="77777777" w:rsidR="00594332" w:rsidRDefault="00594332" w:rsidP="00C55714"/>
    <w:p w14:paraId="7968882F" w14:textId="77777777" w:rsidR="00594332" w:rsidRDefault="00594332" w:rsidP="00C55714"/>
    <w:p w14:paraId="3A3D7B4B" w14:textId="77777777" w:rsidR="00594332" w:rsidRDefault="00594332" w:rsidP="00C55714"/>
    <w:p w14:paraId="63AFCEC6" w14:textId="77777777" w:rsidR="00594332" w:rsidRDefault="00594332" w:rsidP="00C55714"/>
    <w:p w14:paraId="6A9C7CA9" w14:textId="77777777" w:rsidR="00594332" w:rsidRDefault="00594332" w:rsidP="00C55714"/>
    <w:p w14:paraId="10674D78" w14:textId="77777777" w:rsidR="00594332" w:rsidRDefault="00594332" w:rsidP="00C55714"/>
    <w:p w14:paraId="6613A18C" w14:textId="77777777" w:rsidR="00594332" w:rsidRDefault="00594332" w:rsidP="00C55714"/>
    <w:p w14:paraId="1A297777" w14:textId="77777777" w:rsidR="00594332" w:rsidRDefault="00594332" w:rsidP="00C55714"/>
    <w:p w14:paraId="43D8D085" w14:textId="77777777" w:rsidR="00594332" w:rsidRDefault="00594332" w:rsidP="00C55714"/>
    <w:p w14:paraId="6FC4524F" w14:textId="77777777" w:rsidR="00594332" w:rsidRDefault="00594332" w:rsidP="00C55714"/>
    <w:p w14:paraId="5996924A" w14:textId="77777777" w:rsidR="00594332" w:rsidRDefault="00594332" w:rsidP="00C55714"/>
    <w:p w14:paraId="007708D0" w14:textId="77777777" w:rsidR="00594332" w:rsidRDefault="00594332" w:rsidP="00C55714"/>
    <w:p w14:paraId="7199C490" w14:textId="77777777" w:rsidR="00594332" w:rsidRDefault="00594332" w:rsidP="00C55714"/>
    <w:p w14:paraId="3316C093" w14:textId="77777777" w:rsidR="00594332" w:rsidRDefault="00594332" w:rsidP="00C55714"/>
    <w:p w14:paraId="0AE69AF3" w14:textId="77777777" w:rsidR="00594332" w:rsidRDefault="00594332" w:rsidP="00C55714"/>
    <w:p w14:paraId="4BD3240F" w14:textId="77777777" w:rsidR="00594332" w:rsidRDefault="00594332" w:rsidP="00C55714"/>
    <w:p w14:paraId="7E1B2DBC" w14:textId="77777777" w:rsidR="00594332" w:rsidRDefault="00594332" w:rsidP="00C55714"/>
    <w:p w14:paraId="73B680C7" w14:textId="77777777" w:rsidR="00594332" w:rsidRDefault="00594332" w:rsidP="00C55714"/>
    <w:p w14:paraId="3B773952" w14:textId="77777777" w:rsidR="00594332" w:rsidRDefault="00594332" w:rsidP="00C55714"/>
    <w:p w14:paraId="67DECF56" w14:textId="77777777" w:rsidR="00594332" w:rsidRDefault="00594332" w:rsidP="00C55714"/>
    <w:p w14:paraId="69C4FA32" w14:textId="77777777" w:rsidR="00594332" w:rsidRDefault="00594332" w:rsidP="00C55714"/>
    <w:p w14:paraId="44BF35D7" w14:textId="77777777" w:rsidR="00594332" w:rsidRDefault="00594332" w:rsidP="00C55714"/>
    <w:p w14:paraId="76816599" w14:textId="77777777" w:rsidR="00594332" w:rsidRDefault="00594332" w:rsidP="00C55714"/>
    <w:p w14:paraId="5D239F62" w14:textId="77777777" w:rsidR="00594332" w:rsidRDefault="00594332" w:rsidP="00C557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4E092" w14:textId="3F531AB4" w:rsidR="00C95476" w:rsidRPr="00B6312D" w:rsidRDefault="007E5379" w:rsidP="007E5379">
    <w:pPr>
      <w:pStyle w:val="Header"/>
      <w:rPr>
        <w:lang w:val="en-US"/>
      </w:rPr>
    </w:pPr>
    <w:r w:rsidRPr="007E5379">
      <w:rPr>
        <w:noProof/>
        <w:lang w:val="en-US" w:eastAsia="en-US"/>
      </w:rPr>
      <w:drawing>
        <wp:inline distT="0" distB="0" distL="0" distR="0" wp14:anchorId="75D87ECA" wp14:editId="03764B8B">
          <wp:extent cx="2743200" cy="414609"/>
          <wp:effectExtent l="0" t="0" r="0" b="0"/>
          <wp:docPr id="12" name="Picture 12"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a:extLst/>
                </pic:spPr>
              </pic:pic>
            </a:graphicData>
          </a:graphic>
        </wp:inline>
      </w:drawing>
    </w:r>
    <w:r w:rsidR="00305DE4">
      <w:rPr>
        <w:lang w:val="en-US"/>
      </w:rPr>
      <w:tab/>
    </w:r>
    <w:r w:rsidR="00305DE4">
      <w:rPr>
        <w:lang w:val="en-US"/>
      </w:rPr>
      <w:tab/>
    </w:r>
    <w:r w:rsidR="00305DE4">
      <w:rPr>
        <w:lang w:val="en-US"/>
      </w:rPr>
      <w:tab/>
    </w:r>
    <w:r w:rsidR="00305DE4">
      <w:rPr>
        <w:lang w:val="en-US"/>
      </w:rPr>
      <w:tab/>
    </w:r>
    <w:r w:rsidR="00305DE4">
      <w:rPr>
        <w:lang w:val="en-US"/>
      </w:rPr>
      <w:tab/>
      <w:t xml:space="preserve">      </w:t>
    </w:r>
    <w:r>
      <w:rPr>
        <w:lang w:val="da-DK"/>
      </w:rPr>
      <w:t>TIA</w:t>
    </w:r>
    <w:r w:rsidR="00305DE4">
      <w:rPr>
        <w:lang w:val="da-DK"/>
      </w:rPr>
      <w:t>REM</w:t>
    </w:r>
    <w:r>
      <w:rPr>
        <w:lang w:val="da-DK"/>
      </w:rPr>
      <w:t xml:space="preserve"> Journal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F8C3D" w14:textId="6DCAE154" w:rsidR="00C95476" w:rsidRDefault="007E5379" w:rsidP="007E5379">
    <w:pPr>
      <w:pStyle w:val="Header"/>
      <w:rPr>
        <w:lang w:val="da-DK"/>
      </w:rPr>
    </w:pPr>
    <w:r w:rsidRPr="007E5379">
      <w:rPr>
        <w:noProof/>
        <w:lang w:val="en-US" w:eastAsia="en-US"/>
      </w:rPr>
      <w:drawing>
        <wp:inline distT="0" distB="0" distL="0" distR="0" wp14:anchorId="1D183E2F" wp14:editId="1D77BCF2">
          <wp:extent cx="2834640" cy="428429"/>
          <wp:effectExtent l="0" t="0" r="0" b="0"/>
          <wp:docPr id="1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a:extLst/>
                </pic:spPr>
              </pic:pic>
            </a:graphicData>
          </a:graphic>
        </wp:inline>
      </w:drawing>
    </w:r>
    <w:r>
      <w:rPr>
        <w:lang w:val="da-DK"/>
      </w:rPr>
      <w:tab/>
    </w:r>
    <w:r>
      <w:rPr>
        <w:lang w:val="da-DK"/>
      </w:rPr>
      <w:tab/>
    </w:r>
    <w:r>
      <w:rPr>
        <w:lang w:val="da-DK"/>
      </w:rPr>
      <w:tab/>
    </w:r>
    <w:r>
      <w:rPr>
        <w:lang w:val="da-DK"/>
      </w:rPr>
      <w:tab/>
    </w:r>
    <w:r>
      <w:rPr>
        <w:lang w:val="da-DK"/>
      </w:rPr>
      <w:tab/>
      <w:t xml:space="preserve">      TIAR</w:t>
    </w:r>
    <w:r w:rsidR="00764C36">
      <w:rPr>
        <w:lang w:val="da-DK"/>
      </w:rPr>
      <w:t>EM</w:t>
    </w:r>
    <w:r>
      <w:rPr>
        <w:lang w:val="da-DK"/>
      </w:rPr>
      <w:t xml:space="preserve"> Journal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77B3F" w14:textId="77777777" w:rsidR="00C95476" w:rsidRDefault="00C95476" w:rsidP="007E5379">
    <w:pPr>
      <w:pStyle w:val="Header"/>
      <w:rPr>
        <w:rFonts w:cs="Times New Roman"/>
      </w:rPr>
    </w:pPr>
    <w:r>
      <w:rPr>
        <w:highlight w:val="lightGray"/>
      </w:rPr>
      <w:t>E-Stockings</w:t>
    </w:r>
    <w:r>
      <w:t xml:space="preserve"> Consortium Agreement, version 1</w:t>
    </w:r>
    <w:r>
      <w:rPr>
        <w:highlight w:val="lightGray"/>
      </w:rPr>
      <w:t>, 2011-12-01</w:t>
    </w:r>
  </w:p>
  <w:p w14:paraId="0F4FFB14" w14:textId="77777777" w:rsidR="00C95476" w:rsidRDefault="00C95476" w:rsidP="00C55714"/>
  <w:p w14:paraId="0A5FE3EB" w14:textId="77777777" w:rsidR="00C95476" w:rsidRDefault="00C95476" w:rsidP="00C55714">
    <w:pPr>
      <w:numPr>
        <w:ins w:id="92" w:author="Frants Christensen" w:date="2012-01-09T17:31:00Z"/>
      </w:numPr>
    </w:pPr>
  </w:p>
  <w:p w14:paraId="1BB763F3" w14:textId="77777777" w:rsidR="00C95476" w:rsidRDefault="00C95476" w:rsidP="00C55714">
    <w:pPr>
      <w:numPr>
        <w:ins w:id="93" w:author="Frants Christensen" w:date="2012-01-09T17:31:00Z"/>
      </w:numPr>
    </w:pPr>
  </w:p>
  <w:p w14:paraId="65820FE1" w14:textId="77777777" w:rsidR="00C95476" w:rsidRDefault="00C95476" w:rsidP="00C55714">
    <w:pPr>
      <w:numPr>
        <w:ins w:id="94" w:author="Frants Christensen" w:date="2012-01-09T17:31:00Z"/>
      </w:numPr>
    </w:pPr>
  </w:p>
  <w:p w14:paraId="49A82A31" w14:textId="77777777" w:rsidR="00C95476" w:rsidRDefault="00C95476" w:rsidP="00C55714">
    <w:pPr>
      <w:numPr>
        <w:ins w:id="95" w:author="Frants Christensen" w:date="2012-01-09T17:31:00Z"/>
      </w:numPr>
    </w:pPr>
  </w:p>
  <w:p w14:paraId="53677284" w14:textId="77777777" w:rsidR="00C95476" w:rsidRDefault="00C95476" w:rsidP="00C55714">
    <w:pPr>
      <w:numPr>
        <w:ins w:id="96" w:author="Frants Christensen" w:date="2012-01-09T17:38:00Z"/>
      </w:numPr>
    </w:pPr>
  </w:p>
  <w:p w14:paraId="42A10E31" w14:textId="77777777" w:rsidR="00C95476" w:rsidRDefault="00C95476" w:rsidP="00C55714">
    <w:pPr>
      <w:numPr>
        <w:ins w:id="97" w:author="Frants Christensen" w:date="2012-01-09T17:38:00Z"/>
      </w:numPr>
    </w:pPr>
  </w:p>
  <w:p w14:paraId="37AA3848" w14:textId="77777777" w:rsidR="00C95476" w:rsidRDefault="00C95476" w:rsidP="00C55714">
    <w:pPr>
      <w:numPr>
        <w:ins w:id="98" w:author="Frants Christensen" w:date="2012-01-09T17:48:00Z"/>
      </w:numPr>
    </w:pPr>
  </w:p>
  <w:p w14:paraId="183DEAC4" w14:textId="77777777" w:rsidR="00C95476" w:rsidRDefault="00C95476" w:rsidP="00C55714">
    <w:pPr>
      <w:numPr>
        <w:ins w:id="99" w:author="Frants Christensen" w:date="2012-01-09T17:48:00Z"/>
      </w:numPr>
    </w:pPr>
  </w:p>
  <w:p w14:paraId="1A64150E" w14:textId="77777777" w:rsidR="00C95476" w:rsidRDefault="00C95476" w:rsidP="00C55714">
    <w:pPr>
      <w:numPr>
        <w:ins w:id="100" w:author="Frants Christensen" w:date="2012-01-09T18:10:00Z"/>
      </w:numPr>
    </w:pPr>
  </w:p>
  <w:p w14:paraId="0C88883D" w14:textId="77777777" w:rsidR="00C95476" w:rsidRDefault="00C95476" w:rsidP="00C55714">
    <w:pPr>
      <w:numPr>
        <w:ins w:id="101" w:author="Frants Christensen" w:date="2012-01-09T18:10:00Z"/>
      </w:numPr>
    </w:pPr>
  </w:p>
  <w:p w14:paraId="6CDF50F1" w14:textId="77777777" w:rsidR="00C95476" w:rsidRDefault="00C95476" w:rsidP="00C55714">
    <w:pPr>
      <w:numPr>
        <w:ins w:id="102" w:author="Frants Christensen" w:date="2012-01-09T18:10:00Z"/>
      </w:numPr>
    </w:pPr>
  </w:p>
  <w:p w14:paraId="4E312403" w14:textId="77777777" w:rsidR="00C95476" w:rsidRDefault="00C95476" w:rsidP="00C55714">
    <w:pPr>
      <w:numPr>
        <w:ins w:id="103" w:author="Frants Christensen" w:date="2012-01-09T18:24:00Z"/>
      </w:numPr>
    </w:pPr>
  </w:p>
  <w:p w14:paraId="4E3F67AC" w14:textId="77777777" w:rsidR="00C95476" w:rsidRDefault="00C95476" w:rsidP="00C55714"/>
  <w:p w14:paraId="7179107E" w14:textId="77777777" w:rsidR="00C95476" w:rsidRDefault="00C95476" w:rsidP="00C55714">
    <w:pPr>
      <w:numPr>
        <w:ins w:id="104" w:author="Frants Christensen" w:date="2012-01-10T13:16:00Z"/>
      </w:numPr>
    </w:pPr>
  </w:p>
  <w:p w14:paraId="4C7A97E6" w14:textId="77777777" w:rsidR="00C95476" w:rsidRDefault="00C95476" w:rsidP="00C55714">
    <w:pPr>
      <w:numPr>
        <w:ins w:id="105" w:author="Frants Christensen" w:date="2012-01-10T13:29:00Z"/>
      </w:numPr>
    </w:pPr>
  </w:p>
  <w:p w14:paraId="16224293" w14:textId="77777777" w:rsidR="00C95476" w:rsidRDefault="00C95476" w:rsidP="00C55714">
    <w:pPr>
      <w:numPr>
        <w:ins w:id="106" w:author="Frants Christensen" w:date="2012-01-10T13:34:00Z"/>
      </w:numPr>
    </w:pPr>
  </w:p>
  <w:p w14:paraId="3B60CA15" w14:textId="77777777" w:rsidR="00C95476" w:rsidRDefault="00C95476" w:rsidP="00C55714">
    <w:pPr>
      <w:numPr>
        <w:ins w:id="107" w:author="Frants Christensen" w:date="2012-01-10T13:34:00Z"/>
      </w:numPr>
    </w:pPr>
  </w:p>
  <w:p w14:paraId="0B3568D0" w14:textId="77777777" w:rsidR="00C95476" w:rsidRDefault="00C95476" w:rsidP="00C55714">
    <w:pPr>
      <w:numPr>
        <w:ins w:id="108" w:author="Frants Christensen" w:date="2012-01-10T13:44:00Z"/>
      </w:numPr>
    </w:pPr>
  </w:p>
  <w:p w14:paraId="1B02BD98" w14:textId="77777777" w:rsidR="00C95476" w:rsidRDefault="00C95476" w:rsidP="00C55714">
    <w:pPr>
      <w:numPr>
        <w:ins w:id="109" w:author="Frants Christensen" w:date="2012-01-10T13:44:00Z"/>
      </w:numPr>
    </w:pPr>
  </w:p>
  <w:p w14:paraId="53303560" w14:textId="77777777" w:rsidR="00C95476" w:rsidRDefault="00C95476" w:rsidP="00C55714"/>
  <w:p w14:paraId="7B7C96D0" w14:textId="77777777" w:rsidR="00C95476" w:rsidRDefault="00C95476" w:rsidP="00C55714"/>
  <w:p w14:paraId="75B29BD3" w14:textId="77777777" w:rsidR="00C95476" w:rsidRDefault="00C95476" w:rsidP="00C55714"/>
  <w:p w14:paraId="6010EE01" w14:textId="77777777" w:rsidR="00C95476" w:rsidRDefault="00C95476" w:rsidP="00C55714"/>
  <w:p w14:paraId="04877C0D" w14:textId="77777777" w:rsidR="00C95476" w:rsidRDefault="00C95476" w:rsidP="00C55714"/>
  <w:p w14:paraId="5CAEB079" w14:textId="77777777" w:rsidR="00C95476" w:rsidRDefault="00C95476" w:rsidP="00C55714"/>
  <w:p w14:paraId="34B5032D" w14:textId="77777777" w:rsidR="00C95476" w:rsidRDefault="00C95476" w:rsidP="00C55714"/>
  <w:p w14:paraId="1F479A6F" w14:textId="77777777" w:rsidR="00C95476" w:rsidRDefault="00C95476" w:rsidP="00C55714"/>
  <w:p w14:paraId="18FC59EF" w14:textId="77777777" w:rsidR="00C95476" w:rsidRDefault="00C95476" w:rsidP="00C55714"/>
  <w:p w14:paraId="2412F5DA" w14:textId="77777777" w:rsidR="00C95476" w:rsidRDefault="00C95476" w:rsidP="00C55714"/>
  <w:p w14:paraId="066E5F60" w14:textId="77777777" w:rsidR="00C95476" w:rsidRDefault="00C95476" w:rsidP="00C55714"/>
  <w:p w14:paraId="534D9BAC" w14:textId="77777777" w:rsidR="00C95476" w:rsidRDefault="00C95476" w:rsidP="00C55714"/>
  <w:p w14:paraId="6359FF5B" w14:textId="77777777" w:rsidR="00C95476" w:rsidRDefault="00C95476" w:rsidP="00C55714"/>
  <w:p w14:paraId="0EA63927" w14:textId="77777777" w:rsidR="00C95476" w:rsidRDefault="00C95476" w:rsidP="00C55714"/>
  <w:p w14:paraId="19EB40A5" w14:textId="77777777" w:rsidR="00C95476" w:rsidRDefault="00C95476" w:rsidP="00C55714"/>
  <w:p w14:paraId="711BCB9C" w14:textId="77777777" w:rsidR="00C95476" w:rsidRDefault="00C95476" w:rsidP="00C55714"/>
  <w:p w14:paraId="525F1F6C" w14:textId="77777777" w:rsidR="00C95476" w:rsidRDefault="00C95476" w:rsidP="00C55714"/>
  <w:p w14:paraId="264566E6" w14:textId="77777777" w:rsidR="00C95476" w:rsidRDefault="00C95476" w:rsidP="00C55714"/>
  <w:p w14:paraId="4F895846" w14:textId="77777777" w:rsidR="00C95476" w:rsidRDefault="00C95476" w:rsidP="00C55714"/>
  <w:p w14:paraId="630C63A6" w14:textId="77777777" w:rsidR="00C95476" w:rsidRDefault="00C95476" w:rsidP="00C55714"/>
  <w:p w14:paraId="6D57B88F" w14:textId="77777777" w:rsidR="00C95476" w:rsidRDefault="00C95476" w:rsidP="00C55714"/>
  <w:p w14:paraId="59503D4F" w14:textId="77777777" w:rsidR="00C95476" w:rsidRDefault="00C95476" w:rsidP="00C55714"/>
  <w:p w14:paraId="764CE72C" w14:textId="77777777" w:rsidR="00C95476" w:rsidRDefault="00C95476" w:rsidP="00C55714"/>
  <w:p w14:paraId="7F4D7D44" w14:textId="77777777" w:rsidR="00C95476" w:rsidRDefault="00C95476" w:rsidP="00C55714"/>
  <w:p w14:paraId="5ACB8453" w14:textId="77777777" w:rsidR="00C95476" w:rsidRDefault="00C95476" w:rsidP="00C55714"/>
  <w:p w14:paraId="4CA05046" w14:textId="77777777" w:rsidR="00C95476" w:rsidRDefault="00C95476" w:rsidP="00C55714"/>
  <w:p w14:paraId="3D346B64" w14:textId="77777777" w:rsidR="00C95476" w:rsidRDefault="00C95476" w:rsidP="00C55714"/>
  <w:p w14:paraId="1F08ACA1" w14:textId="77777777" w:rsidR="00C95476" w:rsidRDefault="00C95476" w:rsidP="00C55714"/>
  <w:p w14:paraId="2AD3530A" w14:textId="77777777" w:rsidR="00C95476" w:rsidRDefault="00C95476" w:rsidP="00C55714"/>
  <w:p w14:paraId="0825631B" w14:textId="77777777" w:rsidR="00C95476" w:rsidRDefault="00C95476" w:rsidP="00C55714"/>
  <w:p w14:paraId="1D57A654" w14:textId="77777777" w:rsidR="00C95476" w:rsidRDefault="00C95476" w:rsidP="00C55714"/>
  <w:p w14:paraId="46949BBD" w14:textId="77777777" w:rsidR="00C95476" w:rsidRDefault="00C95476" w:rsidP="00C55714"/>
  <w:p w14:paraId="4E27767A" w14:textId="77777777" w:rsidR="00C95476" w:rsidRDefault="00C95476" w:rsidP="00C55714"/>
  <w:p w14:paraId="5AF917D6" w14:textId="77777777" w:rsidR="00C95476" w:rsidRDefault="00C95476" w:rsidP="00C55714"/>
  <w:p w14:paraId="21144DB4" w14:textId="77777777" w:rsidR="00C95476" w:rsidRDefault="00C95476" w:rsidP="00C55714"/>
  <w:p w14:paraId="22F5A784" w14:textId="77777777" w:rsidR="00C95476" w:rsidRDefault="00C95476" w:rsidP="00C55714"/>
  <w:p w14:paraId="4528447A" w14:textId="77777777" w:rsidR="00C95476" w:rsidRDefault="00C95476" w:rsidP="00C55714"/>
  <w:p w14:paraId="34D7C7C6" w14:textId="77777777" w:rsidR="00C95476" w:rsidRDefault="00C95476" w:rsidP="00C55714"/>
  <w:p w14:paraId="5517CD65" w14:textId="77777777" w:rsidR="00C95476" w:rsidRDefault="00C95476" w:rsidP="00C55714"/>
  <w:p w14:paraId="0D2F8D10" w14:textId="77777777" w:rsidR="00C95476" w:rsidRDefault="00C95476" w:rsidP="00C55714"/>
  <w:p w14:paraId="74434B78" w14:textId="77777777" w:rsidR="00C95476" w:rsidRDefault="00C95476" w:rsidP="00C55714"/>
  <w:p w14:paraId="1CCCA2D5" w14:textId="77777777" w:rsidR="00C95476" w:rsidRDefault="00C95476" w:rsidP="00C55714"/>
  <w:p w14:paraId="5B00E39B" w14:textId="77777777" w:rsidR="00C95476" w:rsidRDefault="00C95476" w:rsidP="00C55714"/>
  <w:p w14:paraId="73A7275D" w14:textId="77777777" w:rsidR="00C95476" w:rsidRDefault="00C95476" w:rsidP="00C55714"/>
  <w:p w14:paraId="680B64AE" w14:textId="77777777" w:rsidR="00C95476" w:rsidRDefault="00C95476" w:rsidP="00C55714"/>
  <w:p w14:paraId="1D442270" w14:textId="77777777" w:rsidR="00C95476" w:rsidRDefault="00C95476" w:rsidP="00C55714"/>
  <w:p w14:paraId="52E759A4" w14:textId="77777777" w:rsidR="00C95476" w:rsidRDefault="00C95476" w:rsidP="00C55714"/>
  <w:p w14:paraId="0A9F4188" w14:textId="77777777" w:rsidR="00C95476" w:rsidRDefault="00C95476" w:rsidP="00C55714"/>
  <w:p w14:paraId="003A2114" w14:textId="77777777" w:rsidR="00C95476" w:rsidRDefault="00C95476" w:rsidP="00C55714"/>
  <w:p w14:paraId="6A8A67FD" w14:textId="77777777" w:rsidR="00C95476" w:rsidRDefault="00C95476" w:rsidP="00C55714"/>
  <w:p w14:paraId="41FA61F5" w14:textId="77777777" w:rsidR="00C95476" w:rsidRDefault="00C95476" w:rsidP="00C55714"/>
  <w:p w14:paraId="6FB2BB9A" w14:textId="77777777" w:rsidR="00C95476" w:rsidRDefault="00C95476" w:rsidP="00C55714"/>
  <w:p w14:paraId="546D4586" w14:textId="77777777" w:rsidR="00C95476" w:rsidRDefault="00C95476" w:rsidP="00C55714"/>
  <w:p w14:paraId="1F601DA9" w14:textId="77777777" w:rsidR="00C95476" w:rsidRDefault="00C95476" w:rsidP="00C55714"/>
  <w:p w14:paraId="39EA86B8" w14:textId="77777777" w:rsidR="00C95476" w:rsidRDefault="00C95476" w:rsidP="00C55714"/>
  <w:p w14:paraId="19BF9D6B" w14:textId="77777777" w:rsidR="00C95476" w:rsidRDefault="00C95476" w:rsidP="00C55714"/>
  <w:p w14:paraId="729204DD" w14:textId="77777777" w:rsidR="00C95476" w:rsidRDefault="00C95476" w:rsidP="00C557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16E9"/>
    <w:multiLevelType w:val="multilevel"/>
    <w:tmpl w:val="25CA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B7105FB"/>
    <w:multiLevelType w:val="multilevel"/>
    <w:tmpl w:val="5262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801D1"/>
    <w:multiLevelType w:val="multilevel"/>
    <w:tmpl w:val="D686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A5C8C"/>
    <w:multiLevelType w:val="multilevel"/>
    <w:tmpl w:val="3C48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E1C94"/>
    <w:multiLevelType w:val="multilevel"/>
    <w:tmpl w:val="24F4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D3444"/>
    <w:multiLevelType w:val="multilevel"/>
    <w:tmpl w:val="DE0C373C"/>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435858E9"/>
    <w:multiLevelType w:val="multilevel"/>
    <w:tmpl w:val="68B2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0"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11" w15:restartNumberingAfterBreak="0">
    <w:nsid w:val="4FF073C5"/>
    <w:multiLevelType w:val="multilevel"/>
    <w:tmpl w:val="2CF8AE82"/>
    <w:lvl w:ilvl="0">
      <w:start w:val="1"/>
      <w:numFmt w:val="decimal"/>
      <w:pStyle w:val="Body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5642E48"/>
    <w:multiLevelType w:val="multilevel"/>
    <w:tmpl w:val="9DCA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7546C"/>
    <w:multiLevelType w:val="multilevel"/>
    <w:tmpl w:val="DDFC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9B0FC3"/>
    <w:multiLevelType w:val="multilevel"/>
    <w:tmpl w:val="9B54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6EFF77B3"/>
    <w:multiLevelType w:val="multilevel"/>
    <w:tmpl w:val="A9A2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032A96"/>
    <w:multiLevelType w:val="multilevel"/>
    <w:tmpl w:val="FEDC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lvlOverride w:ilvl="0">
      <w:startOverride w:val="1"/>
    </w:lvlOverride>
  </w:num>
  <w:num w:numId="3">
    <w:abstractNumId w:val="10"/>
  </w:num>
  <w:num w:numId="4">
    <w:abstractNumId w:val="7"/>
  </w:num>
  <w:num w:numId="5">
    <w:abstractNumId w:val="11"/>
  </w:num>
  <w:num w:numId="6">
    <w:abstractNumId w:val="6"/>
  </w:num>
  <w:num w:numId="7">
    <w:abstractNumId w:val="6"/>
  </w:num>
  <w:num w:numId="8">
    <w:abstractNumId w:val="1"/>
  </w:num>
  <w:num w:numId="9">
    <w:abstractNumId w:val="6"/>
  </w:num>
  <w:num w:numId="10">
    <w:abstractNumId w:val="6"/>
  </w:num>
  <w:num w:numId="11">
    <w:abstractNumId w:val="6"/>
  </w:num>
  <w:num w:numId="12">
    <w:abstractNumId w:val="6"/>
  </w:num>
  <w:num w:numId="13">
    <w:abstractNumId w:val="0"/>
  </w:num>
  <w:num w:numId="14">
    <w:abstractNumId w:val="14"/>
  </w:num>
  <w:num w:numId="15">
    <w:abstractNumId w:val="8"/>
  </w:num>
  <w:num w:numId="16">
    <w:abstractNumId w:val="12"/>
  </w:num>
  <w:num w:numId="17">
    <w:abstractNumId w:val="17"/>
  </w:num>
  <w:num w:numId="18">
    <w:abstractNumId w:val="16"/>
  </w:num>
  <w:num w:numId="19">
    <w:abstractNumId w:val="13"/>
  </w:num>
  <w:num w:numId="20">
    <w:abstractNumId w:val="3"/>
  </w:num>
  <w:num w:numId="21">
    <w:abstractNumId w:val="4"/>
  </w:num>
  <w:num w:numId="22">
    <w:abstractNumId w:val="5"/>
  </w:num>
  <w:num w:numId="2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oNotTrackMoves/>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DCE"/>
    <w:rsid w:val="00000483"/>
    <w:rsid w:val="000008AA"/>
    <w:rsid w:val="00000E0E"/>
    <w:rsid w:val="00003EE7"/>
    <w:rsid w:val="000051C7"/>
    <w:rsid w:val="00006588"/>
    <w:rsid w:val="000177B6"/>
    <w:rsid w:val="00022863"/>
    <w:rsid w:val="00022B74"/>
    <w:rsid w:val="00025EA6"/>
    <w:rsid w:val="0002601E"/>
    <w:rsid w:val="0002711D"/>
    <w:rsid w:val="0003045B"/>
    <w:rsid w:val="00030B15"/>
    <w:rsid w:val="000317EA"/>
    <w:rsid w:val="00031E60"/>
    <w:rsid w:val="0003301A"/>
    <w:rsid w:val="00035A6C"/>
    <w:rsid w:val="000375E9"/>
    <w:rsid w:val="00037E28"/>
    <w:rsid w:val="0004031F"/>
    <w:rsid w:val="00041339"/>
    <w:rsid w:val="000446CD"/>
    <w:rsid w:val="00044F91"/>
    <w:rsid w:val="00045E1B"/>
    <w:rsid w:val="00046B88"/>
    <w:rsid w:val="00052417"/>
    <w:rsid w:val="00053569"/>
    <w:rsid w:val="000542F5"/>
    <w:rsid w:val="0005583D"/>
    <w:rsid w:val="00055FFC"/>
    <w:rsid w:val="0005638C"/>
    <w:rsid w:val="00057193"/>
    <w:rsid w:val="00061544"/>
    <w:rsid w:val="00063077"/>
    <w:rsid w:val="0006528C"/>
    <w:rsid w:val="0007252E"/>
    <w:rsid w:val="0007533D"/>
    <w:rsid w:val="00075F9B"/>
    <w:rsid w:val="00080325"/>
    <w:rsid w:val="000804B3"/>
    <w:rsid w:val="00080D92"/>
    <w:rsid w:val="00082E71"/>
    <w:rsid w:val="00083C9F"/>
    <w:rsid w:val="00084A9A"/>
    <w:rsid w:val="00091F1C"/>
    <w:rsid w:val="000973A5"/>
    <w:rsid w:val="000979A8"/>
    <w:rsid w:val="000A14F2"/>
    <w:rsid w:val="000A4BB6"/>
    <w:rsid w:val="000A4CEB"/>
    <w:rsid w:val="000A7BE9"/>
    <w:rsid w:val="000B0F5A"/>
    <w:rsid w:val="000C0386"/>
    <w:rsid w:val="000C13CE"/>
    <w:rsid w:val="000C2174"/>
    <w:rsid w:val="000C45B6"/>
    <w:rsid w:val="000C682F"/>
    <w:rsid w:val="000C69F0"/>
    <w:rsid w:val="000C6DC7"/>
    <w:rsid w:val="000D051C"/>
    <w:rsid w:val="000D19AF"/>
    <w:rsid w:val="000D2982"/>
    <w:rsid w:val="000D3EEF"/>
    <w:rsid w:val="000E0298"/>
    <w:rsid w:val="000E23C1"/>
    <w:rsid w:val="000E3355"/>
    <w:rsid w:val="000E419F"/>
    <w:rsid w:val="000E4A96"/>
    <w:rsid w:val="000E786A"/>
    <w:rsid w:val="000F0EAA"/>
    <w:rsid w:val="000F586A"/>
    <w:rsid w:val="001017BE"/>
    <w:rsid w:val="001022D0"/>
    <w:rsid w:val="001042B0"/>
    <w:rsid w:val="00105ED5"/>
    <w:rsid w:val="00111E12"/>
    <w:rsid w:val="00112DFD"/>
    <w:rsid w:val="00113ECF"/>
    <w:rsid w:val="00114641"/>
    <w:rsid w:val="001146A8"/>
    <w:rsid w:val="001156F5"/>
    <w:rsid w:val="00121D17"/>
    <w:rsid w:val="00122E4C"/>
    <w:rsid w:val="00124915"/>
    <w:rsid w:val="001250DF"/>
    <w:rsid w:val="00125DD0"/>
    <w:rsid w:val="00130572"/>
    <w:rsid w:val="001318EE"/>
    <w:rsid w:val="001331BC"/>
    <w:rsid w:val="00135552"/>
    <w:rsid w:val="00135848"/>
    <w:rsid w:val="001360F0"/>
    <w:rsid w:val="00136BDD"/>
    <w:rsid w:val="00137BFD"/>
    <w:rsid w:val="00137FCB"/>
    <w:rsid w:val="001400D1"/>
    <w:rsid w:val="0014068B"/>
    <w:rsid w:val="00140879"/>
    <w:rsid w:val="00140D49"/>
    <w:rsid w:val="0014120E"/>
    <w:rsid w:val="00152254"/>
    <w:rsid w:val="001523B1"/>
    <w:rsid w:val="00153228"/>
    <w:rsid w:val="001551E7"/>
    <w:rsid w:val="00156516"/>
    <w:rsid w:val="001566D0"/>
    <w:rsid w:val="00156AA1"/>
    <w:rsid w:val="00156E74"/>
    <w:rsid w:val="00157A7F"/>
    <w:rsid w:val="00162AE2"/>
    <w:rsid w:val="001639E1"/>
    <w:rsid w:val="00164244"/>
    <w:rsid w:val="00164E73"/>
    <w:rsid w:val="00170A74"/>
    <w:rsid w:val="00173755"/>
    <w:rsid w:val="001737F7"/>
    <w:rsid w:val="001750D5"/>
    <w:rsid w:val="001777F2"/>
    <w:rsid w:val="00186596"/>
    <w:rsid w:val="001918D9"/>
    <w:rsid w:val="00193A81"/>
    <w:rsid w:val="001940D7"/>
    <w:rsid w:val="00197E52"/>
    <w:rsid w:val="001A01A1"/>
    <w:rsid w:val="001A354A"/>
    <w:rsid w:val="001A3B88"/>
    <w:rsid w:val="001A47C7"/>
    <w:rsid w:val="001A7541"/>
    <w:rsid w:val="001B14B4"/>
    <w:rsid w:val="001B15D7"/>
    <w:rsid w:val="001B18B1"/>
    <w:rsid w:val="001B26B1"/>
    <w:rsid w:val="001B3901"/>
    <w:rsid w:val="001C0773"/>
    <w:rsid w:val="001C1276"/>
    <w:rsid w:val="001C1863"/>
    <w:rsid w:val="001C2B15"/>
    <w:rsid w:val="001C2D89"/>
    <w:rsid w:val="001C34E9"/>
    <w:rsid w:val="001C424C"/>
    <w:rsid w:val="001C4C6F"/>
    <w:rsid w:val="001C57E7"/>
    <w:rsid w:val="001D1863"/>
    <w:rsid w:val="001D198A"/>
    <w:rsid w:val="001D3A83"/>
    <w:rsid w:val="001D3B03"/>
    <w:rsid w:val="001D724A"/>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10ABC"/>
    <w:rsid w:val="00212745"/>
    <w:rsid w:val="0021503D"/>
    <w:rsid w:val="0021602A"/>
    <w:rsid w:val="00216B62"/>
    <w:rsid w:val="00217742"/>
    <w:rsid w:val="00217BEF"/>
    <w:rsid w:val="00220747"/>
    <w:rsid w:val="00220E20"/>
    <w:rsid w:val="00231B0C"/>
    <w:rsid w:val="00232B50"/>
    <w:rsid w:val="002330CA"/>
    <w:rsid w:val="00233CB5"/>
    <w:rsid w:val="0023406D"/>
    <w:rsid w:val="002348B4"/>
    <w:rsid w:val="0023695B"/>
    <w:rsid w:val="00237A5D"/>
    <w:rsid w:val="00241A43"/>
    <w:rsid w:val="00241CEF"/>
    <w:rsid w:val="002446D3"/>
    <w:rsid w:val="00244AA9"/>
    <w:rsid w:val="00246392"/>
    <w:rsid w:val="0024675D"/>
    <w:rsid w:val="00251851"/>
    <w:rsid w:val="00251E4F"/>
    <w:rsid w:val="00253CD1"/>
    <w:rsid w:val="002544C0"/>
    <w:rsid w:val="00256EAC"/>
    <w:rsid w:val="002575D8"/>
    <w:rsid w:val="00257A15"/>
    <w:rsid w:val="0026026B"/>
    <w:rsid w:val="002612D6"/>
    <w:rsid w:val="00261410"/>
    <w:rsid w:val="00262839"/>
    <w:rsid w:val="00267CA9"/>
    <w:rsid w:val="00267F55"/>
    <w:rsid w:val="00275696"/>
    <w:rsid w:val="00276668"/>
    <w:rsid w:val="002778C4"/>
    <w:rsid w:val="00280052"/>
    <w:rsid w:val="002813FE"/>
    <w:rsid w:val="002819B8"/>
    <w:rsid w:val="00285727"/>
    <w:rsid w:val="002861F4"/>
    <w:rsid w:val="00287D5C"/>
    <w:rsid w:val="0029089C"/>
    <w:rsid w:val="00297A93"/>
    <w:rsid w:val="002A2D89"/>
    <w:rsid w:val="002A3694"/>
    <w:rsid w:val="002A7094"/>
    <w:rsid w:val="002B3B8C"/>
    <w:rsid w:val="002C0225"/>
    <w:rsid w:val="002C2253"/>
    <w:rsid w:val="002C29E6"/>
    <w:rsid w:val="002C4A9E"/>
    <w:rsid w:val="002D1677"/>
    <w:rsid w:val="002D214C"/>
    <w:rsid w:val="002D266D"/>
    <w:rsid w:val="002D35D2"/>
    <w:rsid w:val="002D6E9F"/>
    <w:rsid w:val="002E00D2"/>
    <w:rsid w:val="002E1EC3"/>
    <w:rsid w:val="002E48EE"/>
    <w:rsid w:val="002F0B11"/>
    <w:rsid w:val="002F702B"/>
    <w:rsid w:val="002F7254"/>
    <w:rsid w:val="00300210"/>
    <w:rsid w:val="00304AA0"/>
    <w:rsid w:val="00305AAF"/>
    <w:rsid w:val="00305DE4"/>
    <w:rsid w:val="003069EE"/>
    <w:rsid w:val="0031237A"/>
    <w:rsid w:val="00312C99"/>
    <w:rsid w:val="00315C90"/>
    <w:rsid w:val="00316A10"/>
    <w:rsid w:val="00317166"/>
    <w:rsid w:val="00317DC9"/>
    <w:rsid w:val="003224CF"/>
    <w:rsid w:val="003232F3"/>
    <w:rsid w:val="003253FD"/>
    <w:rsid w:val="00327C73"/>
    <w:rsid w:val="00331AD4"/>
    <w:rsid w:val="003332F3"/>
    <w:rsid w:val="003335CB"/>
    <w:rsid w:val="00333997"/>
    <w:rsid w:val="003342B5"/>
    <w:rsid w:val="0033517F"/>
    <w:rsid w:val="00335A06"/>
    <w:rsid w:val="003375E8"/>
    <w:rsid w:val="00340424"/>
    <w:rsid w:val="0034305C"/>
    <w:rsid w:val="00344094"/>
    <w:rsid w:val="003442C9"/>
    <w:rsid w:val="00344930"/>
    <w:rsid w:val="00345FAE"/>
    <w:rsid w:val="00346AB2"/>
    <w:rsid w:val="003478B6"/>
    <w:rsid w:val="00350A07"/>
    <w:rsid w:val="003569C0"/>
    <w:rsid w:val="00356D65"/>
    <w:rsid w:val="00357904"/>
    <w:rsid w:val="00362E96"/>
    <w:rsid w:val="003630A2"/>
    <w:rsid w:val="00367230"/>
    <w:rsid w:val="00367721"/>
    <w:rsid w:val="00367923"/>
    <w:rsid w:val="003710DD"/>
    <w:rsid w:val="0037446B"/>
    <w:rsid w:val="00386443"/>
    <w:rsid w:val="00391295"/>
    <w:rsid w:val="00392235"/>
    <w:rsid w:val="00392437"/>
    <w:rsid w:val="003935B5"/>
    <w:rsid w:val="003942FF"/>
    <w:rsid w:val="00396C60"/>
    <w:rsid w:val="00397062"/>
    <w:rsid w:val="003A2234"/>
    <w:rsid w:val="003A52B3"/>
    <w:rsid w:val="003A61A8"/>
    <w:rsid w:val="003A6E5F"/>
    <w:rsid w:val="003B148F"/>
    <w:rsid w:val="003B237B"/>
    <w:rsid w:val="003B431B"/>
    <w:rsid w:val="003B45DB"/>
    <w:rsid w:val="003C015E"/>
    <w:rsid w:val="003C11C4"/>
    <w:rsid w:val="003C1808"/>
    <w:rsid w:val="003C2646"/>
    <w:rsid w:val="003C5492"/>
    <w:rsid w:val="003C5927"/>
    <w:rsid w:val="003C65DF"/>
    <w:rsid w:val="003D3B0B"/>
    <w:rsid w:val="003D5BE3"/>
    <w:rsid w:val="003D69E1"/>
    <w:rsid w:val="003D6D3A"/>
    <w:rsid w:val="003E1B48"/>
    <w:rsid w:val="003E216B"/>
    <w:rsid w:val="003E3F86"/>
    <w:rsid w:val="003E5480"/>
    <w:rsid w:val="003E64D0"/>
    <w:rsid w:val="003E68E4"/>
    <w:rsid w:val="003F03CC"/>
    <w:rsid w:val="003F19E4"/>
    <w:rsid w:val="003F1D0A"/>
    <w:rsid w:val="003F2512"/>
    <w:rsid w:val="003F2527"/>
    <w:rsid w:val="003F2D48"/>
    <w:rsid w:val="003F42AB"/>
    <w:rsid w:val="003F700A"/>
    <w:rsid w:val="00400AB5"/>
    <w:rsid w:val="00400F1B"/>
    <w:rsid w:val="004011B2"/>
    <w:rsid w:val="00404059"/>
    <w:rsid w:val="0040787D"/>
    <w:rsid w:val="00410F1E"/>
    <w:rsid w:val="00411482"/>
    <w:rsid w:val="00417178"/>
    <w:rsid w:val="00420B94"/>
    <w:rsid w:val="00422975"/>
    <w:rsid w:val="00422FD7"/>
    <w:rsid w:val="00425A0F"/>
    <w:rsid w:val="004265B6"/>
    <w:rsid w:val="00426BF5"/>
    <w:rsid w:val="00427082"/>
    <w:rsid w:val="00427710"/>
    <w:rsid w:val="00433C8E"/>
    <w:rsid w:val="004344BB"/>
    <w:rsid w:val="0043452A"/>
    <w:rsid w:val="004376A4"/>
    <w:rsid w:val="004376A7"/>
    <w:rsid w:val="00440CB6"/>
    <w:rsid w:val="00447373"/>
    <w:rsid w:val="00451D35"/>
    <w:rsid w:val="00452EFB"/>
    <w:rsid w:val="00453391"/>
    <w:rsid w:val="00454899"/>
    <w:rsid w:val="00462BB3"/>
    <w:rsid w:val="00463B0C"/>
    <w:rsid w:val="0046552A"/>
    <w:rsid w:val="00466046"/>
    <w:rsid w:val="004672D9"/>
    <w:rsid w:val="004733DE"/>
    <w:rsid w:val="004737D6"/>
    <w:rsid w:val="00474A65"/>
    <w:rsid w:val="00484C78"/>
    <w:rsid w:val="00484FB7"/>
    <w:rsid w:val="004858B0"/>
    <w:rsid w:val="004859D3"/>
    <w:rsid w:val="00485DEF"/>
    <w:rsid w:val="00491066"/>
    <w:rsid w:val="00492846"/>
    <w:rsid w:val="00495191"/>
    <w:rsid w:val="004976AE"/>
    <w:rsid w:val="004A024F"/>
    <w:rsid w:val="004A0AA8"/>
    <w:rsid w:val="004A0F16"/>
    <w:rsid w:val="004A31A7"/>
    <w:rsid w:val="004A39F1"/>
    <w:rsid w:val="004A49D8"/>
    <w:rsid w:val="004B1FD3"/>
    <w:rsid w:val="004B2F07"/>
    <w:rsid w:val="004B41AC"/>
    <w:rsid w:val="004B46AA"/>
    <w:rsid w:val="004B71DB"/>
    <w:rsid w:val="004B7695"/>
    <w:rsid w:val="004B7FA2"/>
    <w:rsid w:val="004C01C8"/>
    <w:rsid w:val="004C0EA8"/>
    <w:rsid w:val="004C13C2"/>
    <w:rsid w:val="004C44F0"/>
    <w:rsid w:val="004C626A"/>
    <w:rsid w:val="004C6940"/>
    <w:rsid w:val="004D245B"/>
    <w:rsid w:val="004D5C6B"/>
    <w:rsid w:val="004E1D21"/>
    <w:rsid w:val="004E315C"/>
    <w:rsid w:val="004F179D"/>
    <w:rsid w:val="004F3069"/>
    <w:rsid w:val="004F309A"/>
    <w:rsid w:val="004F5449"/>
    <w:rsid w:val="004F5B31"/>
    <w:rsid w:val="004F6125"/>
    <w:rsid w:val="004F683D"/>
    <w:rsid w:val="004F7ADA"/>
    <w:rsid w:val="004F7BC5"/>
    <w:rsid w:val="0050089D"/>
    <w:rsid w:val="00503492"/>
    <w:rsid w:val="00503B3B"/>
    <w:rsid w:val="005044AB"/>
    <w:rsid w:val="00504660"/>
    <w:rsid w:val="00504D12"/>
    <w:rsid w:val="00510862"/>
    <w:rsid w:val="00512097"/>
    <w:rsid w:val="005138C3"/>
    <w:rsid w:val="00515E21"/>
    <w:rsid w:val="00516195"/>
    <w:rsid w:val="00516923"/>
    <w:rsid w:val="0052063C"/>
    <w:rsid w:val="0052101C"/>
    <w:rsid w:val="005242D9"/>
    <w:rsid w:val="005245C3"/>
    <w:rsid w:val="00527247"/>
    <w:rsid w:val="005279E9"/>
    <w:rsid w:val="005313E4"/>
    <w:rsid w:val="00531A08"/>
    <w:rsid w:val="00533E8F"/>
    <w:rsid w:val="00534589"/>
    <w:rsid w:val="00534C45"/>
    <w:rsid w:val="0053665B"/>
    <w:rsid w:val="00537BCF"/>
    <w:rsid w:val="00544CE1"/>
    <w:rsid w:val="00545C97"/>
    <w:rsid w:val="00551669"/>
    <w:rsid w:val="00552807"/>
    <w:rsid w:val="00553DC4"/>
    <w:rsid w:val="0055444D"/>
    <w:rsid w:val="00555276"/>
    <w:rsid w:val="0055532D"/>
    <w:rsid w:val="00555E82"/>
    <w:rsid w:val="00556799"/>
    <w:rsid w:val="00556CA7"/>
    <w:rsid w:val="005578AC"/>
    <w:rsid w:val="00560E09"/>
    <w:rsid w:val="00561620"/>
    <w:rsid w:val="00561F36"/>
    <w:rsid w:val="00564401"/>
    <w:rsid w:val="0056685C"/>
    <w:rsid w:val="00566AC3"/>
    <w:rsid w:val="00567C85"/>
    <w:rsid w:val="005712E3"/>
    <w:rsid w:val="005716A5"/>
    <w:rsid w:val="0057404C"/>
    <w:rsid w:val="00575D3C"/>
    <w:rsid w:val="00577144"/>
    <w:rsid w:val="00580A45"/>
    <w:rsid w:val="00581B1B"/>
    <w:rsid w:val="00582D1B"/>
    <w:rsid w:val="0058408F"/>
    <w:rsid w:val="00585DB3"/>
    <w:rsid w:val="00586B43"/>
    <w:rsid w:val="00586FBF"/>
    <w:rsid w:val="00592B50"/>
    <w:rsid w:val="00594332"/>
    <w:rsid w:val="00594C2D"/>
    <w:rsid w:val="005970DB"/>
    <w:rsid w:val="005A43BE"/>
    <w:rsid w:val="005A4A2A"/>
    <w:rsid w:val="005B268A"/>
    <w:rsid w:val="005B3732"/>
    <w:rsid w:val="005C000F"/>
    <w:rsid w:val="005C1088"/>
    <w:rsid w:val="005C1CD7"/>
    <w:rsid w:val="005C1D53"/>
    <w:rsid w:val="005C343D"/>
    <w:rsid w:val="005D3D5B"/>
    <w:rsid w:val="005D4065"/>
    <w:rsid w:val="005D5F93"/>
    <w:rsid w:val="005D661A"/>
    <w:rsid w:val="005E1F07"/>
    <w:rsid w:val="005E2EC7"/>
    <w:rsid w:val="005F0E7E"/>
    <w:rsid w:val="005F2589"/>
    <w:rsid w:val="005F6288"/>
    <w:rsid w:val="005F721E"/>
    <w:rsid w:val="005F7A5D"/>
    <w:rsid w:val="00600442"/>
    <w:rsid w:val="00602A6F"/>
    <w:rsid w:val="006031EE"/>
    <w:rsid w:val="006076F1"/>
    <w:rsid w:val="00611A1B"/>
    <w:rsid w:val="00617710"/>
    <w:rsid w:val="00620540"/>
    <w:rsid w:val="006214F7"/>
    <w:rsid w:val="00622DD3"/>
    <w:rsid w:val="00625B70"/>
    <w:rsid w:val="006277C8"/>
    <w:rsid w:val="0063038A"/>
    <w:rsid w:val="006307FE"/>
    <w:rsid w:val="00634047"/>
    <w:rsid w:val="00640615"/>
    <w:rsid w:val="006471FC"/>
    <w:rsid w:val="00650081"/>
    <w:rsid w:val="006507E5"/>
    <w:rsid w:val="00652A7A"/>
    <w:rsid w:val="006539DE"/>
    <w:rsid w:val="00656647"/>
    <w:rsid w:val="00661513"/>
    <w:rsid w:val="0066282C"/>
    <w:rsid w:val="006631E1"/>
    <w:rsid w:val="0067055C"/>
    <w:rsid w:val="00673A48"/>
    <w:rsid w:val="0067407B"/>
    <w:rsid w:val="00674165"/>
    <w:rsid w:val="0067652D"/>
    <w:rsid w:val="00677E5C"/>
    <w:rsid w:val="00681EE1"/>
    <w:rsid w:val="00683F4B"/>
    <w:rsid w:val="00685A99"/>
    <w:rsid w:val="00687B2C"/>
    <w:rsid w:val="00687DD7"/>
    <w:rsid w:val="00691C77"/>
    <w:rsid w:val="006922A0"/>
    <w:rsid w:val="006928FA"/>
    <w:rsid w:val="006942E3"/>
    <w:rsid w:val="00695AC3"/>
    <w:rsid w:val="00696380"/>
    <w:rsid w:val="0069793B"/>
    <w:rsid w:val="00697B91"/>
    <w:rsid w:val="006A381F"/>
    <w:rsid w:val="006B4F66"/>
    <w:rsid w:val="006C01F3"/>
    <w:rsid w:val="006C1EFA"/>
    <w:rsid w:val="006C4610"/>
    <w:rsid w:val="006C4E78"/>
    <w:rsid w:val="006C50E4"/>
    <w:rsid w:val="006C5203"/>
    <w:rsid w:val="006C533D"/>
    <w:rsid w:val="006C747D"/>
    <w:rsid w:val="006D3034"/>
    <w:rsid w:val="006D4001"/>
    <w:rsid w:val="006D4101"/>
    <w:rsid w:val="006D41D6"/>
    <w:rsid w:val="006D6130"/>
    <w:rsid w:val="006D6538"/>
    <w:rsid w:val="006E0F74"/>
    <w:rsid w:val="006E3158"/>
    <w:rsid w:val="006E3603"/>
    <w:rsid w:val="006F0677"/>
    <w:rsid w:val="006F1800"/>
    <w:rsid w:val="006F2D4B"/>
    <w:rsid w:val="006F4C54"/>
    <w:rsid w:val="006F7A18"/>
    <w:rsid w:val="007020F3"/>
    <w:rsid w:val="00703A92"/>
    <w:rsid w:val="00705AC0"/>
    <w:rsid w:val="007221DB"/>
    <w:rsid w:val="00724216"/>
    <w:rsid w:val="0073396C"/>
    <w:rsid w:val="0073601E"/>
    <w:rsid w:val="007364EA"/>
    <w:rsid w:val="007375A9"/>
    <w:rsid w:val="00742B5B"/>
    <w:rsid w:val="00743939"/>
    <w:rsid w:val="00745B34"/>
    <w:rsid w:val="00750703"/>
    <w:rsid w:val="007508F9"/>
    <w:rsid w:val="00751807"/>
    <w:rsid w:val="00751EE3"/>
    <w:rsid w:val="007524E4"/>
    <w:rsid w:val="00755F8C"/>
    <w:rsid w:val="00764C36"/>
    <w:rsid w:val="00771506"/>
    <w:rsid w:val="00776105"/>
    <w:rsid w:val="00777C3E"/>
    <w:rsid w:val="00781061"/>
    <w:rsid w:val="007849E4"/>
    <w:rsid w:val="00786620"/>
    <w:rsid w:val="00790813"/>
    <w:rsid w:val="00790F6A"/>
    <w:rsid w:val="00793CA3"/>
    <w:rsid w:val="00796326"/>
    <w:rsid w:val="00797F9B"/>
    <w:rsid w:val="007A0107"/>
    <w:rsid w:val="007A1371"/>
    <w:rsid w:val="007A2A04"/>
    <w:rsid w:val="007A486F"/>
    <w:rsid w:val="007A6186"/>
    <w:rsid w:val="007A7B08"/>
    <w:rsid w:val="007B5434"/>
    <w:rsid w:val="007B66FA"/>
    <w:rsid w:val="007C071B"/>
    <w:rsid w:val="007C2968"/>
    <w:rsid w:val="007C299C"/>
    <w:rsid w:val="007C537F"/>
    <w:rsid w:val="007C5421"/>
    <w:rsid w:val="007C5E05"/>
    <w:rsid w:val="007D6ABB"/>
    <w:rsid w:val="007E0DCE"/>
    <w:rsid w:val="007E0E9C"/>
    <w:rsid w:val="007E1065"/>
    <w:rsid w:val="007E1E29"/>
    <w:rsid w:val="007E5379"/>
    <w:rsid w:val="007E63A2"/>
    <w:rsid w:val="007F2A33"/>
    <w:rsid w:val="00800A1E"/>
    <w:rsid w:val="00803C6C"/>
    <w:rsid w:val="0080598D"/>
    <w:rsid w:val="00813D54"/>
    <w:rsid w:val="00815489"/>
    <w:rsid w:val="00816C63"/>
    <w:rsid w:val="00817273"/>
    <w:rsid w:val="008253BF"/>
    <w:rsid w:val="00827D64"/>
    <w:rsid w:val="0083110F"/>
    <w:rsid w:val="00832F47"/>
    <w:rsid w:val="00834087"/>
    <w:rsid w:val="0083615C"/>
    <w:rsid w:val="0084309B"/>
    <w:rsid w:val="00851804"/>
    <w:rsid w:val="008549EE"/>
    <w:rsid w:val="0086064C"/>
    <w:rsid w:val="0086686B"/>
    <w:rsid w:val="0087175E"/>
    <w:rsid w:val="008803FB"/>
    <w:rsid w:val="00880C5C"/>
    <w:rsid w:val="00881428"/>
    <w:rsid w:val="00884D5C"/>
    <w:rsid w:val="00885620"/>
    <w:rsid w:val="00890AB5"/>
    <w:rsid w:val="00892D75"/>
    <w:rsid w:val="00892FA0"/>
    <w:rsid w:val="00894575"/>
    <w:rsid w:val="008955D9"/>
    <w:rsid w:val="00897638"/>
    <w:rsid w:val="008A07DF"/>
    <w:rsid w:val="008A3AD9"/>
    <w:rsid w:val="008A4CDA"/>
    <w:rsid w:val="008A634C"/>
    <w:rsid w:val="008A6CD2"/>
    <w:rsid w:val="008A74BE"/>
    <w:rsid w:val="008A7CCA"/>
    <w:rsid w:val="008A7CEF"/>
    <w:rsid w:val="008B1C78"/>
    <w:rsid w:val="008B3C2D"/>
    <w:rsid w:val="008B403E"/>
    <w:rsid w:val="008C0342"/>
    <w:rsid w:val="008C0752"/>
    <w:rsid w:val="008C1448"/>
    <w:rsid w:val="008C184C"/>
    <w:rsid w:val="008C1DEF"/>
    <w:rsid w:val="008C31A3"/>
    <w:rsid w:val="008C4C27"/>
    <w:rsid w:val="008C5B87"/>
    <w:rsid w:val="008C60C1"/>
    <w:rsid w:val="008C68AE"/>
    <w:rsid w:val="008C708C"/>
    <w:rsid w:val="008D0542"/>
    <w:rsid w:val="008D1873"/>
    <w:rsid w:val="008D1E82"/>
    <w:rsid w:val="008D2B89"/>
    <w:rsid w:val="008D3CD9"/>
    <w:rsid w:val="008D48FC"/>
    <w:rsid w:val="008D7363"/>
    <w:rsid w:val="008E3141"/>
    <w:rsid w:val="008E4633"/>
    <w:rsid w:val="008E5235"/>
    <w:rsid w:val="008E5AF6"/>
    <w:rsid w:val="008F3904"/>
    <w:rsid w:val="008F435D"/>
    <w:rsid w:val="008F5826"/>
    <w:rsid w:val="008F659C"/>
    <w:rsid w:val="008F7336"/>
    <w:rsid w:val="00902FE0"/>
    <w:rsid w:val="009054DC"/>
    <w:rsid w:val="00910535"/>
    <w:rsid w:val="00912FF6"/>
    <w:rsid w:val="009150C7"/>
    <w:rsid w:val="00915A12"/>
    <w:rsid w:val="00915A81"/>
    <w:rsid w:val="00915C8D"/>
    <w:rsid w:val="0092231E"/>
    <w:rsid w:val="00923B94"/>
    <w:rsid w:val="00924AED"/>
    <w:rsid w:val="00925AC9"/>
    <w:rsid w:val="0093143E"/>
    <w:rsid w:val="00931C65"/>
    <w:rsid w:val="00933EC5"/>
    <w:rsid w:val="0093529B"/>
    <w:rsid w:val="0093754B"/>
    <w:rsid w:val="0094183C"/>
    <w:rsid w:val="00941A54"/>
    <w:rsid w:val="00945A0C"/>
    <w:rsid w:val="00950222"/>
    <w:rsid w:val="0095246A"/>
    <w:rsid w:val="00953A1B"/>
    <w:rsid w:val="00956310"/>
    <w:rsid w:val="009611D6"/>
    <w:rsid w:val="00961CC0"/>
    <w:rsid w:val="00963EAD"/>
    <w:rsid w:val="00964CD9"/>
    <w:rsid w:val="00965137"/>
    <w:rsid w:val="00965AE1"/>
    <w:rsid w:val="00966B80"/>
    <w:rsid w:val="00966FAD"/>
    <w:rsid w:val="00972C2A"/>
    <w:rsid w:val="00973249"/>
    <w:rsid w:val="00975000"/>
    <w:rsid w:val="0097551D"/>
    <w:rsid w:val="009762C9"/>
    <w:rsid w:val="0098283A"/>
    <w:rsid w:val="009848EA"/>
    <w:rsid w:val="00990F1B"/>
    <w:rsid w:val="0099101B"/>
    <w:rsid w:val="009917D2"/>
    <w:rsid w:val="009A1BD2"/>
    <w:rsid w:val="009A50EC"/>
    <w:rsid w:val="009A731A"/>
    <w:rsid w:val="009B0F8C"/>
    <w:rsid w:val="009B1FF6"/>
    <w:rsid w:val="009B3913"/>
    <w:rsid w:val="009B5B4E"/>
    <w:rsid w:val="009B70B1"/>
    <w:rsid w:val="009D000C"/>
    <w:rsid w:val="009D0936"/>
    <w:rsid w:val="009D1AF3"/>
    <w:rsid w:val="009D43A3"/>
    <w:rsid w:val="009D54A8"/>
    <w:rsid w:val="009D5A50"/>
    <w:rsid w:val="009D6171"/>
    <w:rsid w:val="009E1648"/>
    <w:rsid w:val="009F133A"/>
    <w:rsid w:val="009F1FE2"/>
    <w:rsid w:val="009F56FC"/>
    <w:rsid w:val="009F6DE0"/>
    <w:rsid w:val="009F7B9C"/>
    <w:rsid w:val="00A0356C"/>
    <w:rsid w:val="00A057BD"/>
    <w:rsid w:val="00A07DDB"/>
    <w:rsid w:val="00A10D99"/>
    <w:rsid w:val="00A112CD"/>
    <w:rsid w:val="00A11831"/>
    <w:rsid w:val="00A11C68"/>
    <w:rsid w:val="00A131D4"/>
    <w:rsid w:val="00A13FCD"/>
    <w:rsid w:val="00A16499"/>
    <w:rsid w:val="00A17D6E"/>
    <w:rsid w:val="00A232D7"/>
    <w:rsid w:val="00A251CB"/>
    <w:rsid w:val="00A26975"/>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1EC6"/>
    <w:rsid w:val="00A640D2"/>
    <w:rsid w:val="00A652DD"/>
    <w:rsid w:val="00A6597D"/>
    <w:rsid w:val="00A65F69"/>
    <w:rsid w:val="00A66E15"/>
    <w:rsid w:val="00A71A90"/>
    <w:rsid w:val="00A71CA6"/>
    <w:rsid w:val="00A724A1"/>
    <w:rsid w:val="00A762BD"/>
    <w:rsid w:val="00A76E95"/>
    <w:rsid w:val="00A77B5D"/>
    <w:rsid w:val="00A8187A"/>
    <w:rsid w:val="00A8316C"/>
    <w:rsid w:val="00A84DD3"/>
    <w:rsid w:val="00A8542E"/>
    <w:rsid w:val="00A85C50"/>
    <w:rsid w:val="00A875E7"/>
    <w:rsid w:val="00A9308F"/>
    <w:rsid w:val="00A97167"/>
    <w:rsid w:val="00AA28B7"/>
    <w:rsid w:val="00AA2C29"/>
    <w:rsid w:val="00AA478B"/>
    <w:rsid w:val="00AA6087"/>
    <w:rsid w:val="00AA65E7"/>
    <w:rsid w:val="00AB0699"/>
    <w:rsid w:val="00AB3E30"/>
    <w:rsid w:val="00AB5D93"/>
    <w:rsid w:val="00AB6A2F"/>
    <w:rsid w:val="00AC66ED"/>
    <w:rsid w:val="00AC7D4E"/>
    <w:rsid w:val="00AC7F1F"/>
    <w:rsid w:val="00AD25D8"/>
    <w:rsid w:val="00AD3265"/>
    <w:rsid w:val="00AD7310"/>
    <w:rsid w:val="00AD77AC"/>
    <w:rsid w:val="00AE0D7C"/>
    <w:rsid w:val="00AE4088"/>
    <w:rsid w:val="00AE4B7F"/>
    <w:rsid w:val="00AE730B"/>
    <w:rsid w:val="00AF3E17"/>
    <w:rsid w:val="00B021FA"/>
    <w:rsid w:val="00B06C8F"/>
    <w:rsid w:val="00B1283D"/>
    <w:rsid w:val="00B14A25"/>
    <w:rsid w:val="00B15A5A"/>
    <w:rsid w:val="00B16DA3"/>
    <w:rsid w:val="00B173CB"/>
    <w:rsid w:val="00B17A5F"/>
    <w:rsid w:val="00B23B1A"/>
    <w:rsid w:val="00B2698A"/>
    <w:rsid w:val="00B26B47"/>
    <w:rsid w:val="00B27A3D"/>
    <w:rsid w:val="00B30E2C"/>
    <w:rsid w:val="00B34A02"/>
    <w:rsid w:val="00B434D1"/>
    <w:rsid w:val="00B53049"/>
    <w:rsid w:val="00B53417"/>
    <w:rsid w:val="00B56F8A"/>
    <w:rsid w:val="00B57E9E"/>
    <w:rsid w:val="00B605C5"/>
    <w:rsid w:val="00B610C3"/>
    <w:rsid w:val="00B6312D"/>
    <w:rsid w:val="00B63330"/>
    <w:rsid w:val="00B64666"/>
    <w:rsid w:val="00B672DE"/>
    <w:rsid w:val="00B7145D"/>
    <w:rsid w:val="00B77233"/>
    <w:rsid w:val="00B80C64"/>
    <w:rsid w:val="00B81879"/>
    <w:rsid w:val="00B868F7"/>
    <w:rsid w:val="00B91382"/>
    <w:rsid w:val="00B934D4"/>
    <w:rsid w:val="00B94EA7"/>
    <w:rsid w:val="00B96F51"/>
    <w:rsid w:val="00B9773E"/>
    <w:rsid w:val="00BA014A"/>
    <w:rsid w:val="00BA256B"/>
    <w:rsid w:val="00BA66EF"/>
    <w:rsid w:val="00BB0118"/>
    <w:rsid w:val="00BB05CA"/>
    <w:rsid w:val="00BB138B"/>
    <w:rsid w:val="00BB2495"/>
    <w:rsid w:val="00BB39C0"/>
    <w:rsid w:val="00BB627D"/>
    <w:rsid w:val="00BB7F13"/>
    <w:rsid w:val="00BC0424"/>
    <w:rsid w:val="00BC1A00"/>
    <w:rsid w:val="00BC2C8D"/>
    <w:rsid w:val="00BC4062"/>
    <w:rsid w:val="00BC417E"/>
    <w:rsid w:val="00BC4722"/>
    <w:rsid w:val="00BD04A1"/>
    <w:rsid w:val="00BD66CA"/>
    <w:rsid w:val="00BD68F2"/>
    <w:rsid w:val="00BE1695"/>
    <w:rsid w:val="00BE192C"/>
    <w:rsid w:val="00BE33FE"/>
    <w:rsid w:val="00BF045F"/>
    <w:rsid w:val="00BF1A86"/>
    <w:rsid w:val="00BF5ABF"/>
    <w:rsid w:val="00BF6254"/>
    <w:rsid w:val="00C01459"/>
    <w:rsid w:val="00C02979"/>
    <w:rsid w:val="00C02D8D"/>
    <w:rsid w:val="00C066F5"/>
    <w:rsid w:val="00C162CE"/>
    <w:rsid w:val="00C17EF8"/>
    <w:rsid w:val="00C22DFE"/>
    <w:rsid w:val="00C24B10"/>
    <w:rsid w:val="00C31F92"/>
    <w:rsid w:val="00C32554"/>
    <w:rsid w:val="00C33857"/>
    <w:rsid w:val="00C34130"/>
    <w:rsid w:val="00C36745"/>
    <w:rsid w:val="00C3791C"/>
    <w:rsid w:val="00C37EC1"/>
    <w:rsid w:val="00C42936"/>
    <w:rsid w:val="00C429CB"/>
    <w:rsid w:val="00C441D1"/>
    <w:rsid w:val="00C4422E"/>
    <w:rsid w:val="00C47CD0"/>
    <w:rsid w:val="00C500CD"/>
    <w:rsid w:val="00C52807"/>
    <w:rsid w:val="00C52A2C"/>
    <w:rsid w:val="00C52AAD"/>
    <w:rsid w:val="00C55714"/>
    <w:rsid w:val="00C55D12"/>
    <w:rsid w:val="00C57457"/>
    <w:rsid w:val="00C60135"/>
    <w:rsid w:val="00C64FFA"/>
    <w:rsid w:val="00C7119B"/>
    <w:rsid w:val="00C71604"/>
    <w:rsid w:val="00C72C32"/>
    <w:rsid w:val="00C737BB"/>
    <w:rsid w:val="00C7696B"/>
    <w:rsid w:val="00C76B46"/>
    <w:rsid w:val="00C77C8A"/>
    <w:rsid w:val="00C81747"/>
    <w:rsid w:val="00C8198A"/>
    <w:rsid w:val="00C90039"/>
    <w:rsid w:val="00C90CD4"/>
    <w:rsid w:val="00C91228"/>
    <w:rsid w:val="00C95476"/>
    <w:rsid w:val="00C95A3A"/>
    <w:rsid w:val="00CA2957"/>
    <w:rsid w:val="00CA347E"/>
    <w:rsid w:val="00CA35DF"/>
    <w:rsid w:val="00CA41F9"/>
    <w:rsid w:val="00CA7371"/>
    <w:rsid w:val="00CA78FB"/>
    <w:rsid w:val="00CB5981"/>
    <w:rsid w:val="00CC0C8D"/>
    <w:rsid w:val="00CC2EF1"/>
    <w:rsid w:val="00CC42FE"/>
    <w:rsid w:val="00CC6D81"/>
    <w:rsid w:val="00CD0FF3"/>
    <w:rsid w:val="00CD546A"/>
    <w:rsid w:val="00CD5669"/>
    <w:rsid w:val="00CD581C"/>
    <w:rsid w:val="00CD6976"/>
    <w:rsid w:val="00CE0B23"/>
    <w:rsid w:val="00CE1312"/>
    <w:rsid w:val="00CE7D64"/>
    <w:rsid w:val="00CF2751"/>
    <w:rsid w:val="00CF6885"/>
    <w:rsid w:val="00CF7049"/>
    <w:rsid w:val="00D00EC5"/>
    <w:rsid w:val="00D011A0"/>
    <w:rsid w:val="00D0227C"/>
    <w:rsid w:val="00D05750"/>
    <w:rsid w:val="00D05BD5"/>
    <w:rsid w:val="00D07544"/>
    <w:rsid w:val="00D07C15"/>
    <w:rsid w:val="00D10936"/>
    <w:rsid w:val="00D10C16"/>
    <w:rsid w:val="00D11560"/>
    <w:rsid w:val="00D11777"/>
    <w:rsid w:val="00D1485B"/>
    <w:rsid w:val="00D15101"/>
    <w:rsid w:val="00D16398"/>
    <w:rsid w:val="00D16CAF"/>
    <w:rsid w:val="00D17719"/>
    <w:rsid w:val="00D23580"/>
    <w:rsid w:val="00D25015"/>
    <w:rsid w:val="00D26126"/>
    <w:rsid w:val="00D32B8B"/>
    <w:rsid w:val="00D33B9E"/>
    <w:rsid w:val="00D416C9"/>
    <w:rsid w:val="00D41AF1"/>
    <w:rsid w:val="00D45BD4"/>
    <w:rsid w:val="00D51745"/>
    <w:rsid w:val="00D52C04"/>
    <w:rsid w:val="00D54161"/>
    <w:rsid w:val="00D55274"/>
    <w:rsid w:val="00D5528E"/>
    <w:rsid w:val="00D55C72"/>
    <w:rsid w:val="00D57544"/>
    <w:rsid w:val="00D614B2"/>
    <w:rsid w:val="00D6189E"/>
    <w:rsid w:val="00D64FAB"/>
    <w:rsid w:val="00D6554B"/>
    <w:rsid w:val="00D662A2"/>
    <w:rsid w:val="00D67843"/>
    <w:rsid w:val="00D67E7C"/>
    <w:rsid w:val="00D712BE"/>
    <w:rsid w:val="00D733BB"/>
    <w:rsid w:val="00D75311"/>
    <w:rsid w:val="00D77EB2"/>
    <w:rsid w:val="00D811B7"/>
    <w:rsid w:val="00D834AE"/>
    <w:rsid w:val="00D838E8"/>
    <w:rsid w:val="00D872F5"/>
    <w:rsid w:val="00D90DBD"/>
    <w:rsid w:val="00D914B2"/>
    <w:rsid w:val="00D92086"/>
    <w:rsid w:val="00D929E5"/>
    <w:rsid w:val="00D94852"/>
    <w:rsid w:val="00D94B6F"/>
    <w:rsid w:val="00D97E4E"/>
    <w:rsid w:val="00DA3143"/>
    <w:rsid w:val="00DA3533"/>
    <w:rsid w:val="00DA54B2"/>
    <w:rsid w:val="00DB3044"/>
    <w:rsid w:val="00DB3730"/>
    <w:rsid w:val="00DB5DCE"/>
    <w:rsid w:val="00DC0480"/>
    <w:rsid w:val="00DC24E0"/>
    <w:rsid w:val="00DD21A6"/>
    <w:rsid w:val="00DD638E"/>
    <w:rsid w:val="00DD68F9"/>
    <w:rsid w:val="00DE19C8"/>
    <w:rsid w:val="00DE40C4"/>
    <w:rsid w:val="00DE4BCF"/>
    <w:rsid w:val="00DF23F0"/>
    <w:rsid w:val="00DF452F"/>
    <w:rsid w:val="00E00511"/>
    <w:rsid w:val="00E01530"/>
    <w:rsid w:val="00E03FD8"/>
    <w:rsid w:val="00E06F37"/>
    <w:rsid w:val="00E10C10"/>
    <w:rsid w:val="00E13313"/>
    <w:rsid w:val="00E15CF6"/>
    <w:rsid w:val="00E178D5"/>
    <w:rsid w:val="00E17919"/>
    <w:rsid w:val="00E2305C"/>
    <w:rsid w:val="00E23811"/>
    <w:rsid w:val="00E2644F"/>
    <w:rsid w:val="00E26DE5"/>
    <w:rsid w:val="00E312B1"/>
    <w:rsid w:val="00E315CF"/>
    <w:rsid w:val="00E31D86"/>
    <w:rsid w:val="00E33BBF"/>
    <w:rsid w:val="00E35345"/>
    <w:rsid w:val="00E3695B"/>
    <w:rsid w:val="00E45332"/>
    <w:rsid w:val="00E46BBD"/>
    <w:rsid w:val="00E50FDD"/>
    <w:rsid w:val="00E51FB5"/>
    <w:rsid w:val="00E532E7"/>
    <w:rsid w:val="00E53B60"/>
    <w:rsid w:val="00E542D7"/>
    <w:rsid w:val="00E56250"/>
    <w:rsid w:val="00E56483"/>
    <w:rsid w:val="00E576D8"/>
    <w:rsid w:val="00E57B63"/>
    <w:rsid w:val="00E57D55"/>
    <w:rsid w:val="00E60EAB"/>
    <w:rsid w:val="00E60EFF"/>
    <w:rsid w:val="00E61452"/>
    <w:rsid w:val="00E64547"/>
    <w:rsid w:val="00E649BA"/>
    <w:rsid w:val="00E67017"/>
    <w:rsid w:val="00E675D2"/>
    <w:rsid w:val="00E67F9A"/>
    <w:rsid w:val="00E7154C"/>
    <w:rsid w:val="00E7507B"/>
    <w:rsid w:val="00E765FB"/>
    <w:rsid w:val="00E770B8"/>
    <w:rsid w:val="00E82EB7"/>
    <w:rsid w:val="00E836B2"/>
    <w:rsid w:val="00E84D6F"/>
    <w:rsid w:val="00E902DF"/>
    <w:rsid w:val="00E902E4"/>
    <w:rsid w:val="00E91B42"/>
    <w:rsid w:val="00E9420E"/>
    <w:rsid w:val="00E96297"/>
    <w:rsid w:val="00EA2009"/>
    <w:rsid w:val="00EA4762"/>
    <w:rsid w:val="00EA68F9"/>
    <w:rsid w:val="00EA6BA1"/>
    <w:rsid w:val="00EB02BC"/>
    <w:rsid w:val="00EB5A5B"/>
    <w:rsid w:val="00EB5F43"/>
    <w:rsid w:val="00EC1D09"/>
    <w:rsid w:val="00EC260B"/>
    <w:rsid w:val="00EC3C73"/>
    <w:rsid w:val="00EC5DC8"/>
    <w:rsid w:val="00ED19AE"/>
    <w:rsid w:val="00ED3074"/>
    <w:rsid w:val="00ED325E"/>
    <w:rsid w:val="00ED3605"/>
    <w:rsid w:val="00ED4FEE"/>
    <w:rsid w:val="00ED615A"/>
    <w:rsid w:val="00ED7300"/>
    <w:rsid w:val="00ED7D32"/>
    <w:rsid w:val="00EE0B48"/>
    <w:rsid w:val="00EE1247"/>
    <w:rsid w:val="00EE270E"/>
    <w:rsid w:val="00EE722F"/>
    <w:rsid w:val="00EE76BC"/>
    <w:rsid w:val="00EE793F"/>
    <w:rsid w:val="00EF0555"/>
    <w:rsid w:val="00EF23BA"/>
    <w:rsid w:val="00EF3167"/>
    <w:rsid w:val="00EF37A4"/>
    <w:rsid w:val="00EF3E1F"/>
    <w:rsid w:val="00EF4608"/>
    <w:rsid w:val="00EF66AB"/>
    <w:rsid w:val="00EF66C9"/>
    <w:rsid w:val="00F003DC"/>
    <w:rsid w:val="00F04FD0"/>
    <w:rsid w:val="00F06DA5"/>
    <w:rsid w:val="00F11581"/>
    <w:rsid w:val="00F128A2"/>
    <w:rsid w:val="00F14901"/>
    <w:rsid w:val="00F1520A"/>
    <w:rsid w:val="00F17AA9"/>
    <w:rsid w:val="00F17BEE"/>
    <w:rsid w:val="00F2219A"/>
    <w:rsid w:val="00F22679"/>
    <w:rsid w:val="00F22AA0"/>
    <w:rsid w:val="00F254AB"/>
    <w:rsid w:val="00F431D1"/>
    <w:rsid w:val="00F4324E"/>
    <w:rsid w:val="00F44D08"/>
    <w:rsid w:val="00F44EE0"/>
    <w:rsid w:val="00F45783"/>
    <w:rsid w:val="00F465FB"/>
    <w:rsid w:val="00F50F90"/>
    <w:rsid w:val="00F518A5"/>
    <w:rsid w:val="00F52223"/>
    <w:rsid w:val="00F52557"/>
    <w:rsid w:val="00F53F7C"/>
    <w:rsid w:val="00F55A0A"/>
    <w:rsid w:val="00F63527"/>
    <w:rsid w:val="00F64D6F"/>
    <w:rsid w:val="00F65861"/>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0AB8"/>
    <w:rsid w:val="00F918DD"/>
    <w:rsid w:val="00F93608"/>
    <w:rsid w:val="00F94254"/>
    <w:rsid w:val="00F96DA1"/>
    <w:rsid w:val="00F96EEB"/>
    <w:rsid w:val="00FA00DD"/>
    <w:rsid w:val="00FA0C18"/>
    <w:rsid w:val="00FA33D9"/>
    <w:rsid w:val="00FA3A08"/>
    <w:rsid w:val="00FA40F4"/>
    <w:rsid w:val="00FA4E15"/>
    <w:rsid w:val="00FA6180"/>
    <w:rsid w:val="00FB4B23"/>
    <w:rsid w:val="00FC06E0"/>
    <w:rsid w:val="00FC2E2F"/>
    <w:rsid w:val="00FC325E"/>
    <w:rsid w:val="00FC40A7"/>
    <w:rsid w:val="00FC48FC"/>
    <w:rsid w:val="00FC56A2"/>
    <w:rsid w:val="00FC69A6"/>
    <w:rsid w:val="00FD2DEC"/>
    <w:rsid w:val="00FD3044"/>
    <w:rsid w:val="00FD38AC"/>
    <w:rsid w:val="00FD502B"/>
    <w:rsid w:val="00FD53DC"/>
    <w:rsid w:val="00FD6E5B"/>
    <w:rsid w:val="00FE2C5D"/>
    <w:rsid w:val="00FE3AF0"/>
    <w:rsid w:val="00FE5455"/>
    <w:rsid w:val="00FE60DD"/>
    <w:rsid w:val="00FE75DB"/>
    <w:rsid w:val="00FE784C"/>
    <w:rsid w:val="00FE7B15"/>
    <w:rsid w:val="00FE7D07"/>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AA41D710-17F7-43C4-9C64-58B00C9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05C"/>
    <w:pPr>
      <w:autoSpaceDE w:val="0"/>
      <w:autoSpaceDN w:val="0"/>
      <w:adjustRightInd w:val="0"/>
      <w:spacing w:before="60"/>
    </w:pPr>
    <w:rPr>
      <w:rFonts w:cs="Arial Narrow"/>
      <w:bCs/>
      <w:spacing w:val="-3"/>
      <w:sz w:val="24"/>
      <w:szCs w:val="24"/>
      <w:lang w:val="en-GB" w:eastAsia="fi-FI"/>
    </w:rPr>
  </w:style>
  <w:style w:type="paragraph" w:styleId="Heading1">
    <w:name w:val="heading 1"/>
    <w:basedOn w:val="Normal"/>
    <w:next w:val="Normal"/>
    <w:link w:val="Heading1Char"/>
    <w:autoRedefine/>
    <w:uiPriority w:val="99"/>
    <w:qFormat/>
    <w:rsid w:val="0034305C"/>
    <w:pPr>
      <w:numPr>
        <w:numId w:val="6"/>
      </w:numPr>
      <w:spacing w:beforeLines="150" w:before="150" w:afterLines="100" w:after="100"/>
      <w:outlineLvl w:val="0"/>
    </w:pPr>
    <w:rPr>
      <w:b/>
      <w:bCs w:val="0"/>
      <w:sz w:val="32"/>
      <w:szCs w:val="32"/>
    </w:rPr>
  </w:style>
  <w:style w:type="paragraph" w:styleId="Heading2">
    <w:name w:val="heading 2"/>
    <w:basedOn w:val="Normal"/>
    <w:next w:val="Normal"/>
    <w:link w:val="Heading2Char"/>
    <w:autoRedefine/>
    <w:uiPriority w:val="99"/>
    <w:qFormat/>
    <w:rsid w:val="0034305C"/>
    <w:pPr>
      <w:numPr>
        <w:ilvl w:val="1"/>
        <w:numId w:val="6"/>
      </w:numPr>
      <w:spacing w:beforeLines="150" w:before="360" w:afterLines="100" w:after="240"/>
      <w:outlineLvl w:val="1"/>
    </w:pPr>
    <w:rPr>
      <w:b/>
      <w:sz w:val="28"/>
      <w:szCs w:val="32"/>
    </w:rPr>
  </w:style>
  <w:style w:type="paragraph" w:styleId="Heading3">
    <w:name w:val="heading 3"/>
    <w:basedOn w:val="Normal"/>
    <w:next w:val="Normal"/>
    <w:link w:val="Heading3Char"/>
    <w:autoRedefine/>
    <w:uiPriority w:val="99"/>
    <w:qFormat/>
    <w:rsid w:val="00162AE2"/>
    <w:pPr>
      <w:numPr>
        <w:ilvl w:val="2"/>
        <w:numId w:val="6"/>
      </w:numPr>
      <w:spacing w:before="240" w:after="120"/>
      <w:outlineLvl w:val="2"/>
    </w:pPr>
    <w:rPr>
      <w:b/>
      <w:iCs/>
      <w:szCs w:val="28"/>
    </w:rPr>
  </w:style>
  <w:style w:type="paragraph" w:styleId="Heading4">
    <w:name w:val="heading 4"/>
    <w:basedOn w:val="Normal"/>
    <w:next w:val="Normal"/>
    <w:link w:val="Heading4Char"/>
    <w:uiPriority w:val="99"/>
    <w:qFormat/>
    <w:rsid w:val="00C55714"/>
    <w:pPr>
      <w:keepNext/>
      <w:numPr>
        <w:ilvl w:val="3"/>
        <w:numId w:val="6"/>
      </w:numPr>
      <w:jc w:val="center"/>
      <w:outlineLvl w:val="3"/>
    </w:pPr>
    <w:rPr>
      <w:rFonts w:ascii="Calibri" w:hAnsi="Calibri" w:cs="Calibri"/>
      <w:b/>
      <w:sz w:val="28"/>
      <w:szCs w:val="28"/>
    </w:rPr>
  </w:style>
  <w:style w:type="paragraph" w:styleId="Heading5">
    <w:name w:val="heading 5"/>
    <w:basedOn w:val="Normal"/>
    <w:next w:val="Normal"/>
    <w:link w:val="Heading5Char"/>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Heading6">
    <w:name w:val="heading 6"/>
    <w:basedOn w:val="Normal"/>
    <w:next w:val="Normal"/>
    <w:link w:val="Heading6Char"/>
    <w:uiPriority w:val="99"/>
    <w:qFormat/>
    <w:locked/>
    <w:rsid w:val="00C55714"/>
    <w:pPr>
      <w:numPr>
        <w:ilvl w:val="5"/>
        <w:numId w:val="6"/>
      </w:numPr>
      <w:spacing w:before="240" w:after="60"/>
      <w:outlineLvl w:val="5"/>
    </w:pPr>
    <w:rPr>
      <w:rFonts w:ascii="Calibri" w:hAnsi="Calibri" w:cs="Calibri"/>
      <w:b/>
      <w:sz w:val="22"/>
      <w:szCs w:val="22"/>
    </w:rPr>
  </w:style>
  <w:style w:type="paragraph" w:styleId="Heading7">
    <w:name w:val="heading 7"/>
    <w:basedOn w:val="Normal"/>
    <w:next w:val="Normal"/>
    <w:link w:val="Heading7Char"/>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Heading8">
    <w:name w:val="heading 8"/>
    <w:basedOn w:val="Normal"/>
    <w:next w:val="Normal"/>
    <w:link w:val="Heading8Char"/>
    <w:uiPriority w:val="99"/>
    <w:qFormat/>
    <w:locked/>
    <w:rsid w:val="00C55714"/>
    <w:pPr>
      <w:numPr>
        <w:ilvl w:val="7"/>
        <w:numId w:val="6"/>
      </w:numPr>
      <w:spacing w:before="240" w:after="60"/>
      <w:outlineLvl w:val="7"/>
    </w:pPr>
    <w:rPr>
      <w:rFonts w:ascii="Calibri" w:hAnsi="Calibri" w:cs="Calibri"/>
      <w:bCs w:val="0"/>
      <w:i/>
      <w:iCs/>
    </w:rPr>
  </w:style>
  <w:style w:type="paragraph" w:styleId="Heading9">
    <w:name w:val="heading 9"/>
    <w:basedOn w:val="Normal"/>
    <w:next w:val="Normal"/>
    <w:link w:val="Heading9Char"/>
    <w:uiPriority w:val="99"/>
    <w:qFormat/>
    <w:locked/>
    <w:rsid w:val="00C55714"/>
    <w:pPr>
      <w:numPr>
        <w:ilvl w:val="8"/>
        <w:numId w:val="6"/>
      </w:numPr>
      <w:spacing w:before="240" w:after="60"/>
      <w:outlineLvl w:val="8"/>
    </w:pPr>
    <w:rPr>
      <w:rFonts w:ascii="Cambria" w:hAnsi="Cambria" w:cs="Cambria"/>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305C"/>
    <w:rPr>
      <w:rFonts w:cs="Arial Narrow"/>
      <w:b/>
      <w:spacing w:val="-3"/>
      <w:sz w:val="32"/>
      <w:szCs w:val="32"/>
      <w:lang w:val="en-GB" w:eastAsia="fi-FI"/>
    </w:rPr>
  </w:style>
  <w:style w:type="character" w:customStyle="1" w:styleId="Heading2Char">
    <w:name w:val="Heading 2 Char"/>
    <w:basedOn w:val="DefaultParagraphFont"/>
    <w:link w:val="Heading2"/>
    <w:uiPriority w:val="99"/>
    <w:locked/>
    <w:rsid w:val="0034305C"/>
    <w:rPr>
      <w:rFonts w:cs="Arial Narrow"/>
      <w:b/>
      <w:bCs/>
      <w:spacing w:val="-3"/>
      <w:sz w:val="28"/>
      <w:szCs w:val="32"/>
      <w:lang w:val="en-GB" w:eastAsia="fi-FI"/>
    </w:rPr>
  </w:style>
  <w:style w:type="character" w:customStyle="1" w:styleId="Heading3Char">
    <w:name w:val="Heading 3 Char"/>
    <w:basedOn w:val="DefaultParagraphFont"/>
    <w:link w:val="Heading3"/>
    <w:uiPriority w:val="99"/>
    <w:locked/>
    <w:rsid w:val="00162AE2"/>
    <w:rPr>
      <w:rFonts w:cs="Arial Narrow"/>
      <w:b/>
      <w:bCs/>
      <w:iCs/>
      <w:spacing w:val="-3"/>
      <w:sz w:val="24"/>
      <w:szCs w:val="28"/>
      <w:lang w:val="en-GB" w:eastAsia="fi-FI"/>
    </w:rPr>
  </w:style>
  <w:style w:type="character" w:customStyle="1" w:styleId="Heading4Char">
    <w:name w:val="Heading 4 Char"/>
    <w:basedOn w:val="DefaultParagraphFont"/>
    <w:link w:val="Heading4"/>
    <w:uiPriority w:val="99"/>
    <w:locked/>
    <w:rsid w:val="00C55714"/>
    <w:rPr>
      <w:rFonts w:ascii="Calibri" w:hAnsi="Calibri" w:cs="Calibri"/>
      <w:b/>
      <w:bCs/>
      <w:spacing w:val="-3"/>
      <w:sz w:val="28"/>
      <w:szCs w:val="28"/>
      <w:lang w:val="en-GB" w:eastAsia="fi-FI"/>
    </w:rPr>
  </w:style>
  <w:style w:type="character" w:customStyle="1" w:styleId="Heading5Char">
    <w:name w:val="Heading 5 Char"/>
    <w:basedOn w:val="DefaultParagraphFont"/>
    <w:link w:val="Heading5"/>
    <w:uiPriority w:val="99"/>
    <w:locked/>
    <w:rsid w:val="00C55714"/>
    <w:rPr>
      <w:rFonts w:ascii="Calibri" w:hAnsi="Calibri" w:cs="Calibri"/>
      <w:b/>
      <w:bCs/>
      <w:i/>
      <w:iCs/>
      <w:spacing w:val="-3"/>
      <w:sz w:val="26"/>
      <w:szCs w:val="26"/>
      <w:lang w:val="en-GB" w:eastAsia="fi-FI"/>
    </w:rPr>
  </w:style>
  <w:style w:type="character" w:customStyle="1" w:styleId="Heading6Char">
    <w:name w:val="Heading 6 Char"/>
    <w:basedOn w:val="DefaultParagraphFont"/>
    <w:link w:val="Heading6"/>
    <w:uiPriority w:val="99"/>
    <w:locked/>
    <w:rsid w:val="00C55714"/>
    <w:rPr>
      <w:rFonts w:ascii="Calibri" w:hAnsi="Calibri" w:cs="Calibri"/>
      <w:b/>
      <w:bCs/>
      <w:spacing w:val="-3"/>
      <w:lang w:val="en-GB" w:eastAsia="fi-FI"/>
    </w:rPr>
  </w:style>
  <w:style w:type="character" w:customStyle="1" w:styleId="Heading7Char">
    <w:name w:val="Heading 7 Char"/>
    <w:basedOn w:val="DefaultParagraphFont"/>
    <w:link w:val="Heading7"/>
    <w:uiPriority w:val="99"/>
    <w:locked/>
    <w:rsid w:val="00C55714"/>
    <w:rPr>
      <w:rFonts w:ascii="Calibri" w:hAnsi="Calibri" w:cs="Calibri"/>
      <w:spacing w:val="-3"/>
      <w:sz w:val="24"/>
      <w:szCs w:val="24"/>
      <w:lang w:val="en-GB" w:eastAsia="fi-FI"/>
    </w:rPr>
  </w:style>
  <w:style w:type="character" w:customStyle="1" w:styleId="Heading8Char">
    <w:name w:val="Heading 8 Char"/>
    <w:basedOn w:val="DefaultParagraphFont"/>
    <w:link w:val="Heading8"/>
    <w:uiPriority w:val="99"/>
    <w:locked/>
    <w:rsid w:val="00C55714"/>
    <w:rPr>
      <w:rFonts w:ascii="Calibri" w:hAnsi="Calibri" w:cs="Calibri"/>
      <w:i/>
      <w:iCs/>
      <w:spacing w:val="-3"/>
      <w:sz w:val="24"/>
      <w:szCs w:val="24"/>
      <w:lang w:val="en-GB" w:eastAsia="fi-FI"/>
    </w:rPr>
  </w:style>
  <w:style w:type="character" w:customStyle="1" w:styleId="Heading9Char">
    <w:name w:val="Heading 9 Char"/>
    <w:basedOn w:val="DefaultParagraphFont"/>
    <w:link w:val="Heading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Heading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styleId="BalloonText">
    <w:name w:val="Balloon Text"/>
    <w:basedOn w:val="Normal"/>
    <w:link w:val="BalloonTextChar"/>
    <w:uiPriority w:val="99"/>
    <w:semiHidden/>
    <w:rsid w:val="008A4CD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 w:val="22"/>
      <w:szCs w:val="22"/>
    </w:rPr>
  </w:style>
  <w:style w:type="paragraph" w:customStyle="1" w:styleId="opt">
    <w:name w:val="opt"/>
    <w:basedOn w:val="Heading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CommentText">
    <w:name w:val="annotation text"/>
    <w:aliases w:val="Carattere Carattere,Carattere Carattere Carattere Carattere Carattere Carattere,Carattere Carattere Carattere Carattere"/>
    <w:basedOn w:val="Normal"/>
    <w:link w:val="CommentTextChar"/>
    <w:uiPriority w:val="99"/>
    <w:semiHidden/>
    <w:rsid w:val="008A4CDA"/>
    <w:rPr>
      <w:sz w:val="20"/>
      <w:szCs w:val="20"/>
    </w:rPr>
  </w:style>
  <w:style w:type="character" w:customStyle="1" w:styleId="CommentTextChar">
    <w:name w:val="Comment Text Char"/>
    <w:aliases w:val="Carattere Carattere Char,Carattere Carattere Carattere Carattere Carattere Carattere Char,Carattere Carattere Carattere Carattere Char"/>
    <w:basedOn w:val="DefaultParagraphFont"/>
    <w:link w:val="CommentText"/>
    <w:uiPriority w:val="99"/>
    <w:locked/>
    <w:rsid w:val="00122E4C"/>
    <w:rPr>
      <w:rFonts w:ascii="Arial" w:hAnsi="Arial" w:cs="Arial"/>
      <w:spacing w:val="-3"/>
      <w:lang w:val="en-GB" w:eastAsia="fi-FI"/>
    </w:rPr>
  </w:style>
  <w:style w:type="paragraph" w:customStyle="1" w:styleId="Objetducommentaire1">
    <w:name w:val="Objet du commentaire1"/>
    <w:basedOn w:val="CommentText"/>
    <w:next w:val="CommentTex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Header">
    <w:name w:val="header"/>
    <w:basedOn w:val="Normal"/>
    <w:link w:val="HeaderChar"/>
    <w:autoRedefine/>
    <w:uiPriority w:val="99"/>
    <w:rsid w:val="007E5379"/>
    <w:pPr>
      <w:pBdr>
        <w:bottom w:val="single" w:sz="12" w:space="1" w:color="auto"/>
      </w:pBdr>
    </w:pPr>
    <w:rPr>
      <w:sz w:val="22"/>
      <w:szCs w:val="22"/>
    </w:rPr>
  </w:style>
  <w:style w:type="character" w:customStyle="1" w:styleId="HeaderChar">
    <w:name w:val="Header Char"/>
    <w:basedOn w:val="DefaultParagraphFont"/>
    <w:link w:val="Header"/>
    <w:uiPriority w:val="99"/>
    <w:locked/>
    <w:rsid w:val="007E5379"/>
    <w:rPr>
      <w:rFonts w:cs="Arial Narrow"/>
      <w:bCs/>
      <w:spacing w:val="-3"/>
      <w:lang w:val="en-GB" w:eastAsia="fi-FI"/>
    </w:rPr>
  </w:style>
  <w:style w:type="character" w:styleId="PageNumber">
    <w:name w:val="page number"/>
    <w:basedOn w:val="DefaultParagraphFont"/>
    <w:uiPriority w:val="99"/>
    <w:rsid w:val="008A4CDA"/>
  </w:style>
  <w:style w:type="paragraph" w:styleId="Footer">
    <w:name w:val="footer"/>
    <w:basedOn w:val="Normal"/>
    <w:link w:val="FooterChar"/>
    <w:uiPriority w:val="99"/>
    <w:rsid w:val="008A4CDA"/>
    <w:pPr>
      <w:tabs>
        <w:tab w:val="right" w:pos="9185"/>
      </w:tabs>
    </w:pPr>
  </w:style>
  <w:style w:type="character" w:customStyle="1" w:styleId="FooterChar">
    <w:name w:val="Footer Char"/>
    <w:basedOn w:val="DefaultParagraphFont"/>
    <w:link w:val="Footer"/>
    <w:uiPriority w:val="99"/>
    <w:locked/>
    <w:rsid w:val="00E902E4"/>
    <w:rPr>
      <w:rFonts w:ascii="Arial" w:hAnsi="Arial" w:cs="Arial"/>
      <w:spacing w:val="-3"/>
      <w:sz w:val="24"/>
      <w:szCs w:val="24"/>
      <w:lang w:val="en-GB" w:eastAsia="fi-FI"/>
    </w:rPr>
  </w:style>
  <w:style w:type="paragraph" w:styleId="BodyText">
    <w:name w:val="Body Text"/>
    <w:basedOn w:val="Normal"/>
    <w:link w:val="BodyTextChar"/>
    <w:autoRedefine/>
    <w:uiPriority w:val="99"/>
    <w:rsid w:val="00E532E7"/>
    <w:pPr>
      <w:numPr>
        <w:numId w:val="5"/>
      </w:numPr>
      <w:spacing w:after="60"/>
    </w:pPr>
    <w:rPr>
      <w:sz w:val="22"/>
      <w:szCs w:val="22"/>
    </w:rPr>
  </w:style>
  <w:style w:type="character" w:customStyle="1" w:styleId="BodyTextChar">
    <w:name w:val="Body Text Char"/>
    <w:basedOn w:val="DefaultParagraphFont"/>
    <w:link w:val="BodyTex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odyTextIndent">
    <w:name w:val="Body Text Indent"/>
    <w:basedOn w:val="Normal"/>
    <w:link w:val="BodyTextIndentChar"/>
    <w:uiPriority w:val="99"/>
    <w:rsid w:val="008A4CDA"/>
    <w:rPr>
      <w:shd w:val="clear" w:color="auto" w:fill="C0C0C0"/>
    </w:rPr>
  </w:style>
  <w:style w:type="character" w:customStyle="1" w:styleId="BodyTextIndentChar">
    <w:name w:val="Body Text Indent Char"/>
    <w:basedOn w:val="DefaultParagraphFont"/>
    <w:link w:val="BodyTextIndent"/>
    <w:uiPriority w:val="99"/>
    <w:semiHidden/>
    <w:locked/>
    <w:rsid w:val="00966FAD"/>
    <w:rPr>
      <w:rFonts w:ascii="Arial" w:hAnsi="Arial" w:cs="Arial"/>
      <w:spacing w:val="-3"/>
      <w:sz w:val="24"/>
      <w:szCs w:val="24"/>
      <w:lang w:val="en-GB" w:eastAsia="fi-FI"/>
    </w:rPr>
  </w:style>
  <w:style w:type="character" w:styleId="Hyperlink">
    <w:name w:val="Hyperlink"/>
    <w:basedOn w:val="DefaultParagraphFon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 w:val="22"/>
      <w:szCs w:val="22"/>
    </w:rPr>
  </w:style>
  <w:style w:type="paragraph" w:customStyle="1" w:styleId="secf">
    <w:name w:val="sec f"/>
    <w:basedOn w:val="sec"/>
    <w:uiPriority w:val="99"/>
    <w:rsid w:val="008A4CDA"/>
    <w:rPr>
      <w:b w:val="0"/>
      <w:bCs/>
    </w:rPr>
  </w:style>
  <w:style w:type="character" w:styleId="CommentReference">
    <w:name w:val="annotation reference"/>
    <w:basedOn w:val="DefaultParagraphFont"/>
    <w:uiPriority w:val="99"/>
    <w:semiHidden/>
    <w:rsid w:val="008A4CDA"/>
    <w:rPr>
      <w:sz w:val="16"/>
      <w:szCs w:val="16"/>
    </w:rPr>
  </w:style>
  <w:style w:type="character" w:styleId="FollowedHyperlink">
    <w:name w:val="FollowedHyperlink"/>
    <w:basedOn w:val="DefaultParagraphFont"/>
    <w:uiPriority w:val="99"/>
    <w:rsid w:val="008A4CDA"/>
    <w:rPr>
      <w:color w:val="800080"/>
      <w:u w:val="single"/>
    </w:rPr>
  </w:style>
  <w:style w:type="character" w:styleId="FootnoteReference">
    <w:name w:val="footnote reference"/>
    <w:basedOn w:val="DefaultParagraphFont"/>
    <w:uiPriority w:val="99"/>
    <w:semiHidden/>
    <w:rsid w:val="008A4CDA"/>
    <w:rPr>
      <w:rFonts w:ascii="TimesNewRomanPS" w:hAnsi="TimesNewRomanPS" w:cs="TimesNewRomanPS"/>
      <w:position w:val="6"/>
      <w:sz w:val="16"/>
      <w:szCs w:val="16"/>
    </w:rPr>
  </w:style>
  <w:style w:type="paragraph" w:styleId="FootnoteText">
    <w:name w:val="footnote text"/>
    <w:aliases w:val="Car,Schriftart: 9 pt,Schriftart: 10 pt,Schriftart: 8 pt,WB-Fußnotentext,fn,Footnotes,Footnote ak"/>
    <w:basedOn w:val="Normal"/>
    <w:link w:val="FootnoteTextChar1"/>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DefaultParagraphFon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CommentSubject">
    <w:name w:val="annotation subject"/>
    <w:basedOn w:val="CommentText"/>
    <w:next w:val="CommentText"/>
    <w:link w:val="CommentSubjectChar"/>
    <w:uiPriority w:val="99"/>
    <w:semiHidden/>
    <w:rsid w:val="008A4CDA"/>
    <w:rPr>
      <w:b/>
      <w:bCs w:val="0"/>
    </w:rPr>
  </w:style>
  <w:style w:type="character" w:customStyle="1" w:styleId="CommentSubjectChar">
    <w:name w:val="Comment Subject Char"/>
    <w:basedOn w:val="CommentTextChar"/>
    <w:link w:val="CommentSubject"/>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Caption">
    <w:name w:val="caption"/>
    <w:basedOn w:val="Normal"/>
    <w:next w:val="Normal"/>
    <w:uiPriority w:val="35"/>
    <w:qFormat/>
    <w:rsid w:val="00C55714"/>
    <w:rPr>
      <w:b/>
      <w:bCs w:val="0"/>
      <w:sz w:val="20"/>
      <w:szCs w:val="20"/>
    </w:rPr>
  </w:style>
  <w:style w:type="character" w:styleId="Strong">
    <w:name w:val="Strong"/>
    <w:basedOn w:val="DefaultParagraphFon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Heading3"/>
    <w:next w:val="BodyText31"/>
    <w:uiPriority w:val="99"/>
    <w:rsid w:val="008A4CDA"/>
  </w:style>
  <w:style w:type="paragraph" w:customStyle="1" w:styleId="3">
    <w:name w:val="ü3"/>
    <w:basedOn w:val="Heading1"/>
    <w:uiPriority w:val="99"/>
    <w:rsid w:val="008A4CDA"/>
  </w:style>
  <w:style w:type="paragraph" w:customStyle="1" w:styleId="1">
    <w:name w:val="ü1"/>
    <w:basedOn w:val="3"/>
    <w:uiPriority w:val="99"/>
    <w:rsid w:val="008A4CDA"/>
  </w:style>
  <w:style w:type="paragraph" w:customStyle="1" w:styleId="2">
    <w:name w:val="ü2"/>
    <w:basedOn w:val="Heading2"/>
    <w:uiPriority w:val="99"/>
    <w:rsid w:val="008A4CDA"/>
  </w:style>
  <w:style w:type="paragraph" w:styleId="TOC2">
    <w:name w:val="toc 2"/>
    <w:basedOn w:val="Normal"/>
    <w:next w:val="Normal"/>
    <w:autoRedefine/>
    <w:uiPriority w:val="39"/>
    <w:rsid w:val="008A4CDA"/>
    <w:pPr>
      <w:ind w:left="240"/>
    </w:pPr>
    <w:rPr>
      <w:rFonts w:asciiTheme="minorHAnsi" w:hAnsiTheme="minorHAnsi"/>
      <w:b/>
      <w:sz w:val="22"/>
      <w:szCs w:val="22"/>
    </w:rPr>
  </w:style>
  <w:style w:type="paragraph" w:styleId="TOC1">
    <w:name w:val="toc 1"/>
    <w:basedOn w:val="Normal"/>
    <w:next w:val="Normal"/>
    <w:autoRedefine/>
    <w:uiPriority w:val="39"/>
    <w:rsid w:val="008A4CDA"/>
    <w:pPr>
      <w:spacing w:before="120"/>
    </w:pPr>
    <w:rPr>
      <w:rFonts w:asciiTheme="minorHAnsi" w:hAnsiTheme="minorHAnsi"/>
      <w:b/>
    </w:rPr>
  </w:style>
  <w:style w:type="paragraph" w:styleId="TOC3">
    <w:name w:val="toc 3"/>
    <w:basedOn w:val="Normal"/>
    <w:next w:val="Normal"/>
    <w:autoRedefine/>
    <w:uiPriority w:val="39"/>
    <w:rsid w:val="008A4CDA"/>
    <w:pPr>
      <w:ind w:left="480"/>
    </w:pPr>
    <w:rPr>
      <w:rFonts w:asciiTheme="minorHAnsi" w:hAnsiTheme="minorHAnsi"/>
      <w:sz w:val="22"/>
      <w:szCs w:val="22"/>
    </w:rPr>
  </w:style>
  <w:style w:type="paragraph" w:styleId="TOC4">
    <w:name w:val="toc 4"/>
    <w:basedOn w:val="Normal"/>
    <w:next w:val="Normal"/>
    <w:autoRedefine/>
    <w:uiPriority w:val="39"/>
    <w:rsid w:val="008A4CDA"/>
    <w:pPr>
      <w:ind w:left="720"/>
    </w:pPr>
    <w:rPr>
      <w:rFonts w:asciiTheme="minorHAnsi" w:hAnsiTheme="minorHAnsi"/>
      <w:sz w:val="20"/>
      <w:szCs w:val="20"/>
    </w:rPr>
  </w:style>
  <w:style w:type="paragraph" w:styleId="TOC5">
    <w:name w:val="toc 5"/>
    <w:basedOn w:val="Normal"/>
    <w:next w:val="Normal"/>
    <w:autoRedefine/>
    <w:uiPriority w:val="39"/>
    <w:rsid w:val="008A4CDA"/>
    <w:pPr>
      <w:ind w:left="960"/>
    </w:pPr>
    <w:rPr>
      <w:rFonts w:asciiTheme="minorHAnsi" w:hAnsiTheme="minorHAnsi"/>
      <w:sz w:val="20"/>
      <w:szCs w:val="20"/>
    </w:rPr>
  </w:style>
  <w:style w:type="paragraph" w:styleId="TOC6">
    <w:name w:val="toc 6"/>
    <w:basedOn w:val="Normal"/>
    <w:next w:val="Normal"/>
    <w:autoRedefine/>
    <w:uiPriority w:val="39"/>
    <w:rsid w:val="008A4CDA"/>
    <w:pPr>
      <w:ind w:left="1200"/>
    </w:pPr>
    <w:rPr>
      <w:rFonts w:asciiTheme="minorHAnsi" w:hAnsiTheme="minorHAnsi"/>
      <w:sz w:val="20"/>
      <w:szCs w:val="20"/>
    </w:rPr>
  </w:style>
  <w:style w:type="paragraph" w:styleId="TOC7">
    <w:name w:val="toc 7"/>
    <w:basedOn w:val="Normal"/>
    <w:next w:val="Normal"/>
    <w:autoRedefine/>
    <w:uiPriority w:val="39"/>
    <w:rsid w:val="008A4CDA"/>
    <w:pPr>
      <w:ind w:left="1440"/>
    </w:pPr>
    <w:rPr>
      <w:rFonts w:asciiTheme="minorHAnsi" w:hAnsiTheme="minorHAnsi"/>
      <w:sz w:val="20"/>
      <w:szCs w:val="20"/>
    </w:rPr>
  </w:style>
  <w:style w:type="paragraph" w:styleId="TOC8">
    <w:name w:val="toc 8"/>
    <w:basedOn w:val="Normal"/>
    <w:next w:val="Normal"/>
    <w:autoRedefine/>
    <w:uiPriority w:val="39"/>
    <w:rsid w:val="008A4CDA"/>
    <w:pPr>
      <w:ind w:left="1680"/>
    </w:pPr>
    <w:rPr>
      <w:rFonts w:asciiTheme="minorHAnsi" w:hAnsiTheme="minorHAnsi"/>
      <w:sz w:val="20"/>
      <w:szCs w:val="20"/>
    </w:rPr>
  </w:style>
  <w:style w:type="paragraph" w:styleId="TOC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Emphasis">
    <w:name w:val="Emphasis"/>
    <w:basedOn w:val="DefaultParagraphFont"/>
    <w:uiPriority w:val="99"/>
    <w:rsid w:val="00C55714"/>
    <w:rPr>
      <w:rFonts w:ascii="Times New Roman" w:hAnsi="Times New Roman" w:cs="Times New Roman"/>
      <w:sz w:val="22"/>
      <w:szCs w:val="22"/>
    </w:rPr>
  </w:style>
  <w:style w:type="paragraph" w:styleId="BodyText2">
    <w:name w:val="Body Text 2"/>
    <w:basedOn w:val="Normal"/>
    <w:link w:val="BodyText2Char"/>
    <w:uiPriority w:val="99"/>
    <w:rsid w:val="00CF2751"/>
    <w:pPr>
      <w:spacing w:after="120" w:line="480" w:lineRule="auto"/>
    </w:pPr>
  </w:style>
  <w:style w:type="character" w:customStyle="1" w:styleId="BodyText2Char">
    <w:name w:val="Body Text 2 Char"/>
    <w:basedOn w:val="DefaultParagraphFont"/>
    <w:link w:val="BodyTex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TOCHeading">
    <w:name w:val="TOC Heading"/>
    <w:basedOn w:val="Heading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 w:val="22"/>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 w:val="22"/>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leGrid">
    <w:name w:val="Table Grid"/>
    <w:basedOn w:val="Table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 w:val="22"/>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otnoteTextChar1">
    <w:name w:val="Footnote Text Char1"/>
    <w:aliases w:val="Car Char1,Schriftart: 9 pt Char1,Schriftart: 10 pt Char1,Schriftart: 8 pt Char1,WB-Fußnotentext Char1,fn Char1,Footnotes Char1,Footnote ak Char1"/>
    <w:link w:val="FootnoteText"/>
    <w:uiPriority w:val="99"/>
    <w:locked/>
    <w:rsid w:val="00E902E4"/>
    <w:rPr>
      <w:b/>
      <w:bCs/>
      <w:spacing w:val="-3"/>
      <w:lang w:val="fr-FR" w:eastAsia="fr-BE"/>
    </w:rPr>
  </w:style>
  <w:style w:type="paragraph" w:styleId="ListParagraph">
    <w:name w:val="List Paragraph"/>
    <w:basedOn w:val="Normal"/>
    <w:uiPriority w:val="99"/>
    <w:qFormat/>
    <w:rsid w:val="00C55714"/>
    <w:pPr>
      <w:autoSpaceDE/>
      <w:autoSpaceDN/>
      <w:adjustRightInd/>
      <w:ind w:left="720"/>
    </w:pPr>
    <w:rPr>
      <w:rFonts w:cs="Times New Roman"/>
      <w:spacing w:val="0"/>
      <w:lang w:val="en-US" w:eastAsia="en-US"/>
    </w:rPr>
  </w:style>
  <w:style w:type="character" w:styleId="SubtleEmphasis">
    <w:name w:val="Subtle Emphasis"/>
    <w:basedOn w:val="DefaultParagraphFon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Quote">
    <w:name w:val="Quote"/>
    <w:basedOn w:val="Normal"/>
    <w:next w:val="Normal"/>
    <w:link w:val="QuoteChar"/>
    <w:uiPriority w:val="29"/>
    <w:qFormat/>
    <w:rsid w:val="00C55714"/>
    <w:rPr>
      <w:i/>
      <w:iCs/>
      <w:color w:val="000000" w:themeColor="text1"/>
    </w:rPr>
  </w:style>
  <w:style w:type="character" w:customStyle="1" w:styleId="QuoteChar">
    <w:name w:val="Quote Char"/>
    <w:basedOn w:val="DefaultParagraphFont"/>
    <w:link w:val="Quote"/>
    <w:uiPriority w:val="29"/>
    <w:rsid w:val="00C55714"/>
    <w:rPr>
      <w:rFonts w:ascii="Arial Narrow" w:hAnsi="Arial Narrow" w:cs="Arial Narrow"/>
      <w:bCs/>
      <w:i/>
      <w:iCs/>
      <w:color w:val="000000" w:themeColor="text1"/>
      <w:spacing w:val="-3"/>
      <w:sz w:val="24"/>
      <w:szCs w:val="24"/>
      <w:lang w:val="en-GB" w:eastAsia="fi-FI"/>
    </w:rPr>
  </w:style>
  <w:style w:type="paragraph" w:styleId="Revision">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DefaultParagraphFont"/>
    <w:rsid w:val="00E902DF"/>
  </w:style>
  <w:style w:type="table" w:customStyle="1" w:styleId="TableGrid1">
    <w:name w:val="Table Grid1"/>
    <w:basedOn w:val="TableNormal"/>
    <w:next w:val="TableGrid"/>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DefaultParagraphFont"/>
    <w:rsid w:val="00422FD7"/>
  </w:style>
  <w:style w:type="character" w:customStyle="1" w:styleId="keyword">
    <w:name w:val="keyword"/>
    <w:basedOn w:val="DefaultParagraphFont"/>
    <w:rsid w:val="00422FD7"/>
  </w:style>
  <w:style w:type="character" w:customStyle="1" w:styleId="datatypes">
    <w:name w:val="datatypes"/>
    <w:basedOn w:val="DefaultParagraphFont"/>
    <w:rsid w:val="00422FD7"/>
  </w:style>
  <w:style w:type="character" w:customStyle="1" w:styleId="comment">
    <w:name w:val="comment"/>
    <w:basedOn w:val="DefaultParagraphFont"/>
    <w:rsid w:val="00422FD7"/>
  </w:style>
  <w:style w:type="character" w:customStyle="1" w:styleId="string">
    <w:name w:val="string"/>
    <w:basedOn w:val="DefaultParagraphFont"/>
    <w:rsid w:val="005F2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91913">
      <w:bodyDiv w:val="1"/>
      <w:marLeft w:val="0"/>
      <w:marRight w:val="0"/>
      <w:marTop w:val="0"/>
      <w:marBottom w:val="0"/>
      <w:divBdr>
        <w:top w:val="none" w:sz="0" w:space="0" w:color="auto"/>
        <w:left w:val="none" w:sz="0" w:space="0" w:color="auto"/>
        <w:bottom w:val="none" w:sz="0" w:space="0" w:color="auto"/>
        <w:right w:val="none" w:sz="0" w:space="0" w:color="auto"/>
      </w:divBdr>
    </w:div>
    <w:div w:id="337538721">
      <w:bodyDiv w:val="1"/>
      <w:marLeft w:val="0"/>
      <w:marRight w:val="0"/>
      <w:marTop w:val="0"/>
      <w:marBottom w:val="0"/>
      <w:divBdr>
        <w:top w:val="none" w:sz="0" w:space="0" w:color="auto"/>
        <w:left w:val="none" w:sz="0" w:space="0" w:color="auto"/>
        <w:bottom w:val="none" w:sz="0" w:space="0" w:color="auto"/>
        <w:right w:val="none" w:sz="0" w:space="0" w:color="auto"/>
      </w:divBdr>
    </w:div>
    <w:div w:id="429667265">
      <w:marLeft w:val="0"/>
      <w:marRight w:val="0"/>
      <w:marTop w:val="0"/>
      <w:marBottom w:val="0"/>
      <w:divBdr>
        <w:top w:val="none" w:sz="0" w:space="0" w:color="auto"/>
        <w:left w:val="none" w:sz="0" w:space="0" w:color="auto"/>
        <w:bottom w:val="none" w:sz="0" w:space="0" w:color="auto"/>
        <w:right w:val="none" w:sz="0" w:space="0" w:color="auto"/>
      </w:divBdr>
    </w:div>
    <w:div w:id="786461116">
      <w:bodyDiv w:val="1"/>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837502888">
      <w:bodyDiv w:val="1"/>
      <w:marLeft w:val="0"/>
      <w:marRight w:val="0"/>
      <w:marTop w:val="0"/>
      <w:marBottom w:val="0"/>
      <w:divBdr>
        <w:top w:val="none" w:sz="0" w:space="0" w:color="auto"/>
        <w:left w:val="none" w:sz="0" w:space="0" w:color="auto"/>
        <w:bottom w:val="none" w:sz="0" w:space="0" w:color="auto"/>
        <w:right w:val="none" w:sz="0" w:space="0" w:color="auto"/>
      </w:divBdr>
    </w:div>
    <w:div w:id="838273458">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341546864">
      <w:bodyDiv w:val="1"/>
      <w:marLeft w:val="0"/>
      <w:marRight w:val="0"/>
      <w:marTop w:val="0"/>
      <w:marBottom w:val="0"/>
      <w:divBdr>
        <w:top w:val="none" w:sz="0" w:space="0" w:color="auto"/>
        <w:left w:val="none" w:sz="0" w:space="0" w:color="auto"/>
        <w:bottom w:val="none" w:sz="0" w:space="0" w:color="auto"/>
        <w:right w:val="none" w:sz="0" w:space="0" w:color="auto"/>
      </w:divBdr>
    </w:div>
    <w:div w:id="140275551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 w:id="1485707199">
      <w:bodyDiv w:val="1"/>
      <w:marLeft w:val="0"/>
      <w:marRight w:val="0"/>
      <w:marTop w:val="0"/>
      <w:marBottom w:val="0"/>
      <w:divBdr>
        <w:top w:val="none" w:sz="0" w:space="0" w:color="auto"/>
        <w:left w:val="none" w:sz="0" w:space="0" w:color="auto"/>
        <w:bottom w:val="none" w:sz="0" w:space="0" w:color="auto"/>
        <w:right w:val="none" w:sz="0" w:space="0" w:color="auto"/>
      </w:divBdr>
    </w:div>
    <w:div w:id="1527400097">
      <w:bodyDiv w:val="1"/>
      <w:marLeft w:val="0"/>
      <w:marRight w:val="0"/>
      <w:marTop w:val="0"/>
      <w:marBottom w:val="0"/>
      <w:divBdr>
        <w:top w:val="none" w:sz="0" w:space="0" w:color="auto"/>
        <w:left w:val="none" w:sz="0" w:space="0" w:color="auto"/>
        <w:bottom w:val="none" w:sz="0" w:space="0" w:color="auto"/>
        <w:right w:val="none" w:sz="0" w:space="0" w:color="auto"/>
      </w:divBdr>
    </w:div>
    <w:div w:id="1812937512">
      <w:bodyDiv w:val="1"/>
      <w:marLeft w:val="0"/>
      <w:marRight w:val="0"/>
      <w:marTop w:val="0"/>
      <w:marBottom w:val="0"/>
      <w:divBdr>
        <w:top w:val="none" w:sz="0" w:space="0" w:color="auto"/>
        <w:left w:val="none" w:sz="0" w:space="0" w:color="auto"/>
        <w:bottom w:val="none" w:sz="0" w:space="0" w:color="auto"/>
        <w:right w:val="none" w:sz="0" w:space="0" w:color="auto"/>
      </w:divBdr>
    </w:div>
    <w:div w:id="1958564489">
      <w:bodyDiv w:val="1"/>
      <w:marLeft w:val="0"/>
      <w:marRight w:val="0"/>
      <w:marTop w:val="0"/>
      <w:marBottom w:val="0"/>
      <w:divBdr>
        <w:top w:val="none" w:sz="0" w:space="0" w:color="auto"/>
        <w:left w:val="none" w:sz="0" w:space="0" w:color="auto"/>
        <w:bottom w:val="none" w:sz="0" w:space="0" w:color="auto"/>
        <w:right w:val="none" w:sz="0" w:space="0" w:color="auto"/>
      </w:divBdr>
    </w:div>
    <w:div w:id="19673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7A09-1EBF-41A9-BDEA-C1AC40ADD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2189</Words>
  <Characters>12482</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14642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cml</cp:lastModifiedBy>
  <cp:revision>122</cp:revision>
  <cp:lastPrinted>2014-02-05T14:23:00Z</cp:lastPrinted>
  <dcterms:created xsi:type="dcterms:W3CDTF">2015-02-05T13:06:00Z</dcterms:created>
  <dcterms:modified xsi:type="dcterms:W3CDTF">2018-11-09T21:49:00Z</dcterms:modified>
</cp:coreProperties>
</file>